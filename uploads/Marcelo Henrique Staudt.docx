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2D919" w14:textId="29222E54" w:rsidR="00EB5B0F" w:rsidRPr="00EB5B0F" w:rsidRDefault="00EB5B0F" w:rsidP="00C47AF2">
      <w:pPr>
        <w:rPr>
          <w:rFonts w:ascii="Arial" w:hAnsi="Arial" w:cs="Arial"/>
          <w:sz w:val="24"/>
          <w:szCs w:val="24"/>
        </w:rPr>
      </w:pPr>
      <w:r w:rsidRPr="00EB5B0F">
        <w:rPr>
          <w:rFonts w:ascii="Arial" w:hAnsi="Arial" w:cs="Arial"/>
          <w:sz w:val="24"/>
          <w:szCs w:val="24"/>
        </w:rPr>
        <w:t>Instituto Federal de Educação, Ciência e Tecnologia do Rio Grande do Sul – Campus Bento Gonçalves</w:t>
      </w:r>
    </w:p>
    <w:p w14:paraId="6445B3CF" w14:textId="610FE9A2" w:rsidR="00EB5B0F" w:rsidRPr="00EB5B0F" w:rsidRDefault="00EB5B0F" w:rsidP="00EB5B0F">
      <w:pPr>
        <w:jc w:val="center"/>
        <w:rPr>
          <w:rFonts w:ascii="Arial" w:hAnsi="Arial" w:cs="Arial"/>
          <w:sz w:val="24"/>
          <w:szCs w:val="24"/>
        </w:rPr>
      </w:pPr>
      <w:r w:rsidRPr="00EB5B0F">
        <w:rPr>
          <w:rFonts w:ascii="Arial" w:hAnsi="Arial" w:cs="Arial"/>
          <w:sz w:val="24"/>
          <w:szCs w:val="24"/>
        </w:rPr>
        <w:t>Trabalho de Sociologia – 3º Info</w:t>
      </w:r>
    </w:p>
    <w:p w14:paraId="1E207724" w14:textId="48CF677A" w:rsidR="008757CB" w:rsidRDefault="00EB5B0F" w:rsidP="00EB5B0F">
      <w:pPr>
        <w:jc w:val="center"/>
        <w:rPr>
          <w:rFonts w:ascii="Arial" w:hAnsi="Arial" w:cs="Arial"/>
          <w:sz w:val="24"/>
          <w:szCs w:val="24"/>
        </w:rPr>
      </w:pPr>
      <w:r w:rsidRPr="00EB5B0F">
        <w:rPr>
          <w:rFonts w:ascii="Arial" w:hAnsi="Arial" w:cs="Arial"/>
          <w:sz w:val="24"/>
          <w:szCs w:val="24"/>
        </w:rPr>
        <w:t>Professor: Jonathan Henriques do Amaral</w:t>
      </w:r>
    </w:p>
    <w:p w14:paraId="5914D33B" w14:textId="35B62E7C" w:rsidR="00EB5B0F" w:rsidRDefault="00EB5B0F" w:rsidP="00EB5B0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Marcelo Henrique Staudt</w:t>
      </w:r>
    </w:p>
    <w:p w14:paraId="11E43855" w14:textId="77777777" w:rsidR="00EB5B0F" w:rsidRDefault="00EB5B0F" w:rsidP="00EB5B0F">
      <w:pPr>
        <w:jc w:val="center"/>
        <w:rPr>
          <w:rFonts w:ascii="Arial" w:hAnsi="Arial" w:cs="Arial"/>
          <w:sz w:val="24"/>
          <w:szCs w:val="24"/>
        </w:rPr>
      </w:pPr>
    </w:p>
    <w:p w14:paraId="0B15C185" w14:textId="3971458C" w:rsidR="00EB5B0F" w:rsidRDefault="009B1049" w:rsidP="009B10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1049">
        <w:rPr>
          <w:rFonts w:ascii="Arial" w:hAnsi="Arial" w:cs="Arial"/>
          <w:b/>
          <w:bCs/>
          <w:sz w:val="24"/>
          <w:szCs w:val="24"/>
        </w:rPr>
        <w:t>TRABALHO SOBRE RELAÇÕES DE PODER</w:t>
      </w:r>
      <w:r w:rsidRPr="009B1049">
        <w:rPr>
          <w:rFonts w:ascii="Arial" w:hAnsi="Arial" w:cs="Arial"/>
          <w:b/>
          <w:bCs/>
          <w:sz w:val="24"/>
          <w:szCs w:val="24"/>
        </w:rPr>
        <w:cr/>
      </w:r>
    </w:p>
    <w:p w14:paraId="1130ADDF" w14:textId="24BA91D1" w:rsidR="009B1049" w:rsidRPr="009B1049" w:rsidRDefault="009B1049" w:rsidP="009B104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1049">
        <w:rPr>
          <w:rFonts w:ascii="Arial" w:hAnsi="Arial" w:cs="Arial"/>
          <w:b/>
          <w:bCs/>
          <w:sz w:val="24"/>
          <w:szCs w:val="24"/>
        </w:rPr>
        <w:t>I.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B1049">
        <w:rPr>
          <w:rFonts w:ascii="Arial" w:hAnsi="Arial" w:cs="Arial"/>
          <w:b/>
          <w:bCs/>
          <w:sz w:val="24"/>
          <w:szCs w:val="24"/>
        </w:rPr>
        <w:t>Elabore respostas completas para as questões abaixo:</w:t>
      </w:r>
      <w:r w:rsidRPr="009B1049">
        <w:rPr>
          <w:rFonts w:ascii="Arial" w:hAnsi="Arial" w:cs="Arial"/>
          <w:b/>
          <w:bCs/>
          <w:sz w:val="24"/>
          <w:szCs w:val="24"/>
        </w:rPr>
        <w:cr/>
      </w:r>
    </w:p>
    <w:p w14:paraId="70FFEB06" w14:textId="77777777" w:rsidR="007A1381" w:rsidRDefault="008A4160" w:rsidP="008664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160">
        <w:rPr>
          <w:rFonts w:ascii="Arial" w:hAnsi="Arial" w:cs="Arial"/>
          <w:sz w:val="24"/>
          <w:szCs w:val="24"/>
        </w:rPr>
        <w:t xml:space="preserve">1) Considerando os três tipos puros de dominação legítima conceituados por </w:t>
      </w:r>
      <w:r w:rsidRPr="008664AB">
        <w:rPr>
          <w:rFonts w:ascii="Arial" w:hAnsi="Arial" w:cs="Arial"/>
          <w:b/>
          <w:bCs/>
          <w:sz w:val="24"/>
          <w:szCs w:val="24"/>
        </w:rPr>
        <w:t>Max Weber</w:t>
      </w:r>
      <w:r w:rsidRPr="008A4160">
        <w:rPr>
          <w:rFonts w:ascii="Arial" w:hAnsi="Arial" w:cs="Arial"/>
          <w:sz w:val="24"/>
          <w:szCs w:val="24"/>
        </w:rPr>
        <w:t>, pesquise sobre um líder político ou religioso da história brasileira ou mundial</w:t>
      </w:r>
      <w:r>
        <w:rPr>
          <w:rFonts w:ascii="Arial" w:hAnsi="Arial" w:cs="Arial"/>
          <w:sz w:val="24"/>
          <w:szCs w:val="24"/>
        </w:rPr>
        <w:t xml:space="preserve"> </w:t>
      </w:r>
      <w:r w:rsidRPr="008A4160">
        <w:rPr>
          <w:rFonts w:ascii="Arial" w:hAnsi="Arial" w:cs="Arial"/>
          <w:sz w:val="24"/>
          <w:szCs w:val="24"/>
        </w:rPr>
        <w:t xml:space="preserve">que exemplifique a </w:t>
      </w:r>
      <w:r w:rsidRPr="008664AB">
        <w:rPr>
          <w:rFonts w:ascii="Arial" w:hAnsi="Arial" w:cs="Arial"/>
          <w:b/>
          <w:bCs/>
          <w:sz w:val="24"/>
          <w:szCs w:val="24"/>
        </w:rPr>
        <w:t>dominação carismática</w:t>
      </w:r>
      <w:r w:rsidRPr="008A4160">
        <w:rPr>
          <w:rFonts w:ascii="Arial" w:hAnsi="Arial" w:cs="Arial"/>
          <w:sz w:val="24"/>
          <w:szCs w:val="24"/>
        </w:rPr>
        <w:t>. Cite quem é o líder que você escolheu</w:t>
      </w:r>
      <w:r>
        <w:rPr>
          <w:rFonts w:ascii="Arial" w:hAnsi="Arial" w:cs="Arial"/>
          <w:sz w:val="24"/>
          <w:szCs w:val="24"/>
        </w:rPr>
        <w:t xml:space="preserve"> </w:t>
      </w:r>
      <w:r w:rsidRPr="008A4160">
        <w:rPr>
          <w:rFonts w:ascii="Arial" w:hAnsi="Arial" w:cs="Arial"/>
          <w:sz w:val="24"/>
          <w:szCs w:val="24"/>
        </w:rPr>
        <w:t>e explique por que, na sua visão, ele representa essa forma de dominação. Além</w:t>
      </w:r>
      <w:r>
        <w:rPr>
          <w:rFonts w:ascii="Arial" w:hAnsi="Arial" w:cs="Arial"/>
          <w:sz w:val="24"/>
          <w:szCs w:val="24"/>
        </w:rPr>
        <w:t xml:space="preserve"> </w:t>
      </w:r>
      <w:r w:rsidRPr="008A4160">
        <w:rPr>
          <w:rFonts w:ascii="Arial" w:hAnsi="Arial" w:cs="Arial"/>
          <w:sz w:val="24"/>
          <w:szCs w:val="24"/>
        </w:rPr>
        <w:t>disso, explique se o líder em questão também exerce, simultaneamente, a dominação</w:t>
      </w:r>
      <w:r>
        <w:rPr>
          <w:rFonts w:ascii="Arial" w:hAnsi="Arial" w:cs="Arial"/>
          <w:sz w:val="24"/>
          <w:szCs w:val="24"/>
        </w:rPr>
        <w:t xml:space="preserve"> </w:t>
      </w:r>
      <w:r w:rsidRPr="008A4160">
        <w:rPr>
          <w:rFonts w:ascii="Arial" w:hAnsi="Arial" w:cs="Arial"/>
          <w:sz w:val="24"/>
          <w:szCs w:val="24"/>
        </w:rPr>
        <w:t>racional/legal e/ou a tradicional, justificando a sua resposta.</w:t>
      </w:r>
    </w:p>
    <w:p w14:paraId="09C2755F" w14:textId="7FCF4EB1" w:rsidR="009B1049" w:rsidRDefault="007A1381" w:rsidP="00325D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líder escolhido é Adolf Hitler</w:t>
      </w:r>
      <w:r w:rsidR="00622F36">
        <w:rPr>
          <w:rFonts w:ascii="Arial" w:hAnsi="Arial" w:cs="Arial"/>
          <w:sz w:val="24"/>
          <w:szCs w:val="24"/>
        </w:rPr>
        <w:t>, e e</w:t>
      </w:r>
      <w:r w:rsidR="00C47AF2">
        <w:rPr>
          <w:rFonts w:ascii="Arial" w:hAnsi="Arial" w:cs="Arial"/>
          <w:sz w:val="24"/>
          <w:szCs w:val="24"/>
        </w:rPr>
        <w:t>m</w:t>
      </w:r>
      <w:r w:rsidR="00622F36">
        <w:rPr>
          <w:rFonts w:ascii="Arial" w:hAnsi="Arial" w:cs="Arial"/>
          <w:sz w:val="24"/>
          <w:szCs w:val="24"/>
        </w:rPr>
        <w:t xml:space="preserve"> minha visão ele exerceu a dominação </w:t>
      </w:r>
      <w:commentRangeStart w:id="0"/>
      <w:r w:rsidR="00622F36" w:rsidRPr="00E924CC">
        <w:rPr>
          <w:rFonts w:ascii="Arial" w:hAnsi="Arial" w:cs="Arial"/>
          <w:sz w:val="24"/>
          <w:szCs w:val="24"/>
          <w:highlight w:val="yellow"/>
          <w:rPrChange w:id="1" w:author="User" w:date="2023-04-04T10:06:00Z">
            <w:rPr>
              <w:rFonts w:ascii="Arial" w:hAnsi="Arial" w:cs="Arial"/>
              <w:sz w:val="24"/>
              <w:szCs w:val="24"/>
            </w:rPr>
          </w:rPrChange>
        </w:rPr>
        <w:t>tradicional</w:t>
      </w:r>
      <w:commentRangeEnd w:id="0"/>
      <w:r w:rsidR="00E924CC">
        <w:rPr>
          <w:rStyle w:val="Refdecomentrio"/>
        </w:rPr>
        <w:commentReference w:id="0"/>
      </w:r>
      <w:r w:rsidR="00622F36">
        <w:rPr>
          <w:rFonts w:ascii="Arial" w:hAnsi="Arial" w:cs="Arial"/>
          <w:sz w:val="24"/>
          <w:szCs w:val="24"/>
        </w:rPr>
        <w:t xml:space="preserve">, </w:t>
      </w:r>
      <w:r w:rsidR="00622F36" w:rsidRPr="00E924CC">
        <w:rPr>
          <w:rFonts w:ascii="Arial" w:hAnsi="Arial" w:cs="Arial"/>
          <w:sz w:val="24"/>
          <w:szCs w:val="24"/>
          <w:highlight w:val="yellow"/>
          <w:rPrChange w:id="2" w:author="User" w:date="2023-04-04T10:06:00Z">
            <w:rPr>
              <w:rFonts w:ascii="Arial" w:hAnsi="Arial" w:cs="Arial"/>
              <w:sz w:val="24"/>
              <w:szCs w:val="24"/>
            </w:rPr>
          </w:rPrChange>
        </w:rPr>
        <w:t xml:space="preserve">pois </w:t>
      </w:r>
      <w:r w:rsidR="008C2EE1" w:rsidRPr="00E924CC">
        <w:rPr>
          <w:rFonts w:ascii="Arial" w:hAnsi="Arial" w:cs="Arial"/>
          <w:sz w:val="24"/>
          <w:szCs w:val="24"/>
          <w:highlight w:val="yellow"/>
          <w:rPrChange w:id="3" w:author="User" w:date="2023-04-04T10:06:00Z">
            <w:rPr>
              <w:rFonts w:ascii="Arial" w:hAnsi="Arial" w:cs="Arial"/>
              <w:sz w:val="24"/>
              <w:szCs w:val="24"/>
            </w:rPr>
          </w:rPrChange>
        </w:rPr>
        <w:t>a Alemanha</w:t>
      </w:r>
      <w:ins w:id="4" w:author="User" w:date="2023-04-04T10:06:00Z">
        <w:r w:rsidR="00E924CC" w:rsidRPr="00E924CC">
          <w:rPr>
            <w:rFonts w:ascii="Arial" w:hAnsi="Arial" w:cs="Arial"/>
            <w:sz w:val="24"/>
            <w:szCs w:val="24"/>
            <w:highlight w:val="yellow"/>
            <w:rPrChange w:id="5" w:author="User" w:date="2023-04-04T10:06:00Z">
              <w:rPr>
                <w:rFonts w:ascii="Arial" w:hAnsi="Arial" w:cs="Arial"/>
                <w:sz w:val="24"/>
                <w:szCs w:val="24"/>
              </w:rPr>
            </w:rPrChange>
          </w:rPr>
          <w:t>,</w:t>
        </w:r>
      </w:ins>
      <w:r w:rsidR="008C2EE1" w:rsidRPr="00E924CC">
        <w:rPr>
          <w:rFonts w:ascii="Arial" w:hAnsi="Arial" w:cs="Arial"/>
          <w:sz w:val="24"/>
          <w:szCs w:val="24"/>
          <w:highlight w:val="yellow"/>
          <w:rPrChange w:id="6" w:author="User" w:date="2023-04-04T10:06:00Z">
            <w:rPr>
              <w:rFonts w:ascii="Arial" w:hAnsi="Arial" w:cs="Arial"/>
              <w:sz w:val="24"/>
              <w:szCs w:val="24"/>
            </w:rPr>
          </w:rPrChange>
        </w:rPr>
        <w:t xml:space="preserve"> em 1918</w:t>
      </w:r>
      <w:ins w:id="7" w:author="User" w:date="2023-04-04T10:06:00Z">
        <w:r w:rsidR="00E924CC" w:rsidRPr="00E924CC">
          <w:rPr>
            <w:rFonts w:ascii="Arial" w:hAnsi="Arial" w:cs="Arial"/>
            <w:sz w:val="24"/>
            <w:szCs w:val="24"/>
            <w:highlight w:val="yellow"/>
            <w:rPrChange w:id="8" w:author="User" w:date="2023-04-04T10:06:00Z">
              <w:rPr>
                <w:rFonts w:ascii="Arial" w:hAnsi="Arial" w:cs="Arial"/>
                <w:sz w:val="24"/>
                <w:szCs w:val="24"/>
              </w:rPr>
            </w:rPrChange>
          </w:rPr>
          <w:t>,</w:t>
        </w:r>
      </w:ins>
      <w:r w:rsidR="008C2EE1" w:rsidRPr="00E924CC">
        <w:rPr>
          <w:rFonts w:ascii="Arial" w:hAnsi="Arial" w:cs="Arial"/>
          <w:sz w:val="24"/>
          <w:szCs w:val="24"/>
          <w:highlight w:val="yellow"/>
          <w:rPrChange w:id="9" w:author="User" w:date="2023-04-04T10:06:00Z">
            <w:rPr>
              <w:rFonts w:ascii="Arial" w:hAnsi="Arial" w:cs="Arial"/>
              <w:sz w:val="24"/>
              <w:szCs w:val="24"/>
            </w:rPr>
          </w:rPrChange>
        </w:rPr>
        <w:t xml:space="preserve"> devido a sua rendição na 1º Guerra Mundial</w:t>
      </w:r>
      <w:r w:rsidR="003A09B3" w:rsidRPr="00E924CC">
        <w:rPr>
          <w:rFonts w:ascii="Arial" w:hAnsi="Arial" w:cs="Arial"/>
          <w:sz w:val="24"/>
          <w:szCs w:val="24"/>
          <w:highlight w:val="yellow"/>
          <w:rPrChange w:id="10" w:author="User" w:date="2023-04-04T10:06:00Z">
            <w:rPr>
              <w:rFonts w:ascii="Arial" w:hAnsi="Arial" w:cs="Arial"/>
              <w:sz w:val="24"/>
              <w:szCs w:val="24"/>
            </w:rPr>
          </w:rPrChange>
        </w:rPr>
        <w:t xml:space="preserve"> e pelo tratado de Versalhes, o país </w:t>
      </w:r>
      <w:r w:rsidR="00C54C10" w:rsidRPr="00E924CC">
        <w:rPr>
          <w:rFonts w:ascii="Arial" w:hAnsi="Arial" w:cs="Arial"/>
          <w:sz w:val="24"/>
          <w:szCs w:val="24"/>
          <w:highlight w:val="yellow"/>
          <w:rPrChange w:id="11" w:author="User" w:date="2023-04-04T10:06:00Z">
            <w:rPr>
              <w:rFonts w:ascii="Arial" w:hAnsi="Arial" w:cs="Arial"/>
              <w:sz w:val="24"/>
              <w:szCs w:val="24"/>
            </w:rPr>
          </w:rPrChange>
        </w:rPr>
        <w:t>viria</w:t>
      </w:r>
      <w:r w:rsidR="0022564E" w:rsidRPr="00E924CC">
        <w:rPr>
          <w:rFonts w:ascii="Arial" w:hAnsi="Arial" w:cs="Arial"/>
          <w:sz w:val="24"/>
          <w:szCs w:val="24"/>
          <w:highlight w:val="yellow"/>
          <w:rPrChange w:id="12" w:author="User" w:date="2023-04-04T10:06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r w:rsidR="00C54C10" w:rsidRPr="00E924CC">
        <w:rPr>
          <w:rFonts w:ascii="Arial" w:hAnsi="Arial" w:cs="Arial"/>
          <w:sz w:val="24"/>
          <w:szCs w:val="24"/>
          <w:highlight w:val="yellow"/>
          <w:rPrChange w:id="13" w:author="User" w:date="2023-04-04T10:06:00Z">
            <w:rPr>
              <w:rFonts w:ascii="Arial" w:hAnsi="Arial" w:cs="Arial"/>
              <w:sz w:val="24"/>
              <w:szCs w:val="24"/>
            </w:rPr>
          </w:rPrChange>
        </w:rPr>
        <w:t xml:space="preserve">entrar </w:t>
      </w:r>
      <w:r w:rsidR="003A09B3" w:rsidRPr="00E924CC">
        <w:rPr>
          <w:rFonts w:ascii="Arial" w:hAnsi="Arial" w:cs="Arial"/>
          <w:sz w:val="24"/>
          <w:szCs w:val="24"/>
          <w:highlight w:val="yellow"/>
          <w:rPrChange w:id="14" w:author="User" w:date="2023-04-04T10:06:00Z">
            <w:rPr>
              <w:rFonts w:ascii="Arial" w:hAnsi="Arial" w:cs="Arial"/>
              <w:sz w:val="24"/>
              <w:szCs w:val="24"/>
            </w:rPr>
          </w:rPrChange>
        </w:rPr>
        <w:t xml:space="preserve">em </w:t>
      </w:r>
      <w:commentRangeStart w:id="15"/>
      <w:r w:rsidR="00852B8E" w:rsidRPr="00E924CC">
        <w:rPr>
          <w:rFonts w:ascii="Arial" w:hAnsi="Arial" w:cs="Arial"/>
          <w:sz w:val="24"/>
          <w:szCs w:val="24"/>
          <w:highlight w:val="yellow"/>
          <w:rPrChange w:id="16" w:author="User" w:date="2023-04-04T10:06:00Z">
            <w:rPr>
              <w:rFonts w:ascii="Arial" w:hAnsi="Arial" w:cs="Arial"/>
              <w:sz w:val="24"/>
              <w:szCs w:val="24"/>
            </w:rPr>
          </w:rPrChange>
        </w:rPr>
        <w:t>colapso</w:t>
      </w:r>
      <w:commentRangeEnd w:id="15"/>
      <w:r w:rsidR="00E924CC">
        <w:rPr>
          <w:rStyle w:val="Refdecomentrio"/>
        </w:rPr>
        <w:commentReference w:id="15"/>
      </w:r>
      <w:r w:rsidR="0022564E">
        <w:rPr>
          <w:rFonts w:ascii="Arial" w:hAnsi="Arial" w:cs="Arial"/>
          <w:sz w:val="24"/>
          <w:szCs w:val="24"/>
        </w:rPr>
        <w:t>. Porém para os alemães essa rendição não fazia sentido, pois a Alemanha até então não havia sido atacada ou perdido alguma batalha significativa</w:t>
      </w:r>
      <w:r w:rsidR="002A0E57">
        <w:rPr>
          <w:rFonts w:ascii="Arial" w:hAnsi="Arial" w:cs="Arial"/>
          <w:sz w:val="24"/>
          <w:szCs w:val="24"/>
        </w:rPr>
        <w:t xml:space="preserve">. Isso acabou gerando grande </w:t>
      </w:r>
      <w:r w:rsidR="007D0716">
        <w:rPr>
          <w:rFonts w:ascii="Arial" w:hAnsi="Arial" w:cs="Arial"/>
          <w:sz w:val="24"/>
          <w:szCs w:val="24"/>
        </w:rPr>
        <w:t xml:space="preserve">revolta nos habitantes, e é nesse momento de </w:t>
      </w:r>
      <w:r w:rsidR="002C71F8">
        <w:rPr>
          <w:rFonts w:ascii="Arial" w:hAnsi="Arial" w:cs="Arial"/>
          <w:sz w:val="24"/>
          <w:szCs w:val="24"/>
        </w:rPr>
        <w:t>incerteza, tristeza</w:t>
      </w:r>
      <w:r w:rsidR="007D0716">
        <w:rPr>
          <w:rFonts w:ascii="Arial" w:hAnsi="Arial" w:cs="Arial"/>
          <w:sz w:val="24"/>
          <w:szCs w:val="24"/>
        </w:rPr>
        <w:t xml:space="preserve"> e </w:t>
      </w:r>
      <w:r w:rsidR="00C47AF2">
        <w:rPr>
          <w:rFonts w:ascii="Arial" w:hAnsi="Arial" w:cs="Arial"/>
          <w:sz w:val="24"/>
          <w:szCs w:val="24"/>
        </w:rPr>
        <w:t>raiva</w:t>
      </w:r>
      <w:r w:rsidR="002C71F8">
        <w:rPr>
          <w:rFonts w:ascii="Arial" w:hAnsi="Arial" w:cs="Arial"/>
          <w:sz w:val="24"/>
          <w:szCs w:val="24"/>
        </w:rPr>
        <w:t xml:space="preserve"> que Adolf Hitler começa sua ascensão, </w:t>
      </w:r>
      <w:r w:rsidR="00291B99">
        <w:rPr>
          <w:rFonts w:ascii="Arial" w:hAnsi="Arial" w:cs="Arial"/>
          <w:sz w:val="24"/>
          <w:szCs w:val="24"/>
        </w:rPr>
        <w:t xml:space="preserve">realizando </w:t>
      </w:r>
      <w:r w:rsidR="002C71F8">
        <w:rPr>
          <w:rFonts w:ascii="Arial" w:hAnsi="Arial" w:cs="Arial"/>
          <w:sz w:val="24"/>
          <w:szCs w:val="24"/>
        </w:rPr>
        <w:t xml:space="preserve">discursos que a </w:t>
      </w:r>
      <w:r w:rsidR="0062663F">
        <w:rPr>
          <w:rFonts w:ascii="Arial" w:hAnsi="Arial" w:cs="Arial"/>
          <w:sz w:val="24"/>
          <w:szCs w:val="24"/>
        </w:rPr>
        <w:t>Alemanha não havia perdido, mas que ela havia sido traída pelos judeus</w:t>
      </w:r>
      <w:r w:rsidR="002009FD">
        <w:rPr>
          <w:rFonts w:ascii="Arial" w:hAnsi="Arial" w:cs="Arial"/>
          <w:sz w:val="24"/>
          <w:szCs w:val="24"/>
        </w:rPr>
        <w:t>, trazendo um sentimento de ódio e desprezo pelos judeus e entre os alemães</w:t>
      </w:r>
      <w:r w:rsidR="002E72E1">
        <w:rPr>
          <w:rFonts w:ascii="Arial" w:hAnsi="Arial" w:cs="Arial"/>
          <w:sz w:val="24"/>
          <w:szCs w:val="24"/>
        </w:rPr>
        <w:t xml:space="preserve"> um sentimento de nação</w:t>
      </w:r>
      <w:r w:rsidR="00373AB9">
        <w:rPr>
          <w:rFonts w:ascii="Arial" w:hAnsi="Arial" w:cs="Arial"/>
          <w:sz w:val="24"/>
          <w:szCs w:val="24"/>
        </w:rPr>
        <w:t>.</w:t>
      </w:r>
      <w:r w:rsidR="0062663F">
        <w:rPr>
          <w:rFonts w:ascii="Arial" w:hAnsi="Arial" w:cs="Arial"/>
          <w:sz w:val="24"/>
          <w:szCs w:val="24"/>
        </w:rPr>
        <w:t xml:space="preserve"> </w:t>
      </w:r>
      <w:r w:rsidR="00373AB9">
        <w:rPr>
          <w:rFonts w:ascii="Arial" w:hAnsi="Arial" w:cs="Arial"/>
          <w:sz w:val="24"/>
          <w:szCs w:val="24"/>
        </w:rPr>
        <w:t>J</w:t>
      </w:r>
      <w:r w:rsidR="0062663F">
        <w:rPr>
          <w:rFonts w:ascii="Arial" w:hAnsi="Arial" w:cs="Arial"/>
          <w:sz w:val="24"/>
          <w:szCs w:val="24"/>
        </w:rPr>
        <w:t>untamente</w:t>
      </w:r>
      <w:r w:rsidR="00BE6594">
        <w:rPr>
          <w:rFonts w:ascii="Arial" w:hAnsi="Arial" w:cs="Arial"/>
          <w:sz w:val="24"/>
          <w:szCs w:val="24"/>
        </w:rPr>
        <w:t xml:space="preserve"> a isso,</w:t>
      </w:r>
      <w:r w:rsidR="0062663F">
        <w:rPr>
          <w:rFonts w:ascii="Arial" w:hAnsi="Arial" w:cs="Arial"/>
          <w:sz w:val="24"/>
          <w:szCs w:val="24"/>
        </w:rPr>
        <w:t xml:space="preserve"> </w:t>
      </w:r>
      <w:r w:rsidR="002E72E1">
        <w:rPr>
          <w:rFonts w:ascii="Arial" w:hAnsi="Arial" w:cs="Arial"/>
          <w:sz w:val="24"/>
          <w:szCs w:val="24"/>
        </w:rPr>
        <w:t>ele trouxe a ideia de criar o 3º Reich</w:t>
      </w:r>
      <w:r w:rsidR="00CF4175">
        <w:rPr>
          <w:rFonts w:ascii="Arial" w:hAnsi="Arial" w:cs="Arial"/>
          <w:sz w:val="24"/>
          <w:szCs w:val="24"/>
        </w:rPr>
        <w:t>, um novo grande império alemão</w:t>
      </w:r>
      <w:r w:rsidR="001C3AD4">
        <w:rPr>
          <w:rFonts w:ascii="Arial" w:hAnsi="Arial" w:cs="Arial"/>
          <w:sz w:val="24"/>
          <w:szCs w:val="24"/>
        </w:rPr>
        <w:t xml:space="preserve"> em que </w:t>
      </w:r>
      <w:r w:rsidR="00325D16">
        <w:rPr>
          <w:rFonts w:ascii="Arial" w:hAnsi="Arial" w:cs="Arial"/>
          <w:sz w:val="24"/>
          <w:szCs w:val="24"/>
        </w:rPr>
        <w:t>o país se tornaria uma incontestável potência mundial</w:t>
      </w:r>
      <w:r w:rsidR="00EE6A0E">
        <w:rPr>
          <w:rFonts w:ascii="Arial" w:hAnsi="Arial" w:cs="Arial"/>
          <w:sz w:val="24"/>
          <w:szCs w:val="24"/>
        </w:rPr>
        <w:t>,</w:t>
      </w:r>
      <w:r w:rsidR="00373AB9">
        <w:rPr>
          <w:rFonts w:ascii="Arial" w:hAnsi="Arial" w:cs="Arial"/>
          <w:sz w:val="24"/>
          <w:szCs w:val="24"/>
        </w:rPr>
        <w:t xml:space="preserve"> </w:t>
      </w:r>
      <w:r w:rsidR="00144E16">
        <w:rPr>
          <w:rFonts w:ascii="Arial" w:hAnsi="Arial" w:cs="Arial"/>
          <w:sz w:val="24"/>
          <w:szCs w:val="24"/>
        </w:rPr>
        <w:t>e devido</w:t>
      </w:r>
      <w:r w:rsidR="00B553CA">
        <w:rPr>
          <w:rFonts w:ascii="Arial" w:hAnsi="Arial" w:cs="Arial"/>
          <w:sz w:val="24"/>
          <w:szCs w:val="24"/>
        </w:rPr>
        <w:t xml:space="preserve"> a isso os Alemães começaram a admirar </w:t>
      </w:r>
      <w:r w:rsidR="00107B30">
        <w:rPr>
          <w:rFonts w:ascii="Arial" w:hAnsi="Arial" w:cs="Arial"/>
          <w:sz w:val="24"/>
          <w:szCs w:val="24"/>
        </w:rPr>
        <w:t xml:space="preserve">discursos de ódio e </w:t>
      </w:r>
      <w:r w:rsidR="00C876C6">
        <w:rPr>
          <w:rFonts w:ascii="Arial" w:hAnsi="Arial" w:cs="Arial"/>
          <w:sz w:val="24"/>
          <w:szCs w:val="24"/>
        </w:rPr>
        <w:t xml:space="preserve">ações completamente </w:t>
      </w:r>
      <w:r w:rsidR="00D837C2">
        <w:rPr>
          <w:rFonts w:ascii="Arial" w:hAnsi="Arial" w:cs="Arial"/>
          <w:sz w:val="24"/>
          <w:szCs w:val="24"/>
        </w:rPr>
        <w:t>hediondas como por exemplo: os campos de concentração.</w:t>
      </w:r>
    </w:p>
    <w:p w14:paraId="5690E538" w14:textId="0882E11B" w:rsidR="007C6100" w:rsidRDefault="007C6100" w:rsidP="00325D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</w:t>
      </w:r>
      <w:r w:rsidR="001D2B47">
        <w:rPr>
          <w:rFonts w:ascii="Arial" w:hAnsi="Arial" w:cs="Arial"/>
          <w:sz w:val="24"/>
          <w:szCs w:val="24"/>
        </w:rPr>
        <w:t xml:space="preserve"> Hitler exerceu </w:t>
      </w:r>
      <w:r w:rsidR="00C16CA7">
        <w:rPr>
          <w:rFonts w:ascii="Arial" w:hAnsi="Arial" w:cs="Arial"/>
          <w:sz w:val="24"/>
          <w:szCs w:val="24"/>
        </w:rPr>
        <w:t>dominação legal nos judeus, pois na Alemanha</w:t>
      </w:r>
      <w:r w:rsidR="009E5BAC">
        <w:rPr>
          <w:rFonts w:ascii="Arial" w:hAnsi="Arial" w:cs="Arial"/>
          <w:sz w:val="24"/>
          <w:szCs w:val="24"/>
        </w:rPr>
        <w:t xml:space="preserve"> em 1933 e 1934 </w:t>
      </w:r>
      <w:r w:rsidR="00584B62">
        <w:rPr>
          <w:rFonts w:ascii="Arial" w:hAnsi="Arial" w:cs="Arial"/>
          <w:sz w:val="24"/>
          <w:szCs w:val="24"/>
        </w:rPr>
        <w:t xml:space="preserve">foi criada a “Lei para a Restauração do Serviço Público </w:t>
      </w:r>
      <w:r w:rsidR="00F332CA">
        <w:rPr>
          <w:rFonts w:ascii="Arial" w:hAnsi="Arial" w:cs="Arial"/>
          <w:sz w:val="24"/>
          <w:szCs w:val="24"/>
        </w:rPr>
        <w:t>Profissional”</w:t>
      </w:r>
      <w:ins w:id="17" w:author="User" w:date="2023-04-04T10:07:00Z">
        <w:r w:rsidR="00E924CC">
          <w:rPr>
            <w:rFonts w:ascii="Arial" w:hAnsi="Arial" w:cs="Arial"/>
            <w:sz w:val="24"/>
            <w:szCs w:val="24"/>
          </w:rPr>
          <w:t>,</w:t>
        </w:r>
      </w:ins>
      <w:r w:rsidR="00F332CA">
        <w:rPr>
          <w:rFonts w:ascii="Arial" w:hAnsi="Arial" w:cs="Arial"/>
          <w:sz w:val="24"/>
          <w:szCs w:val="24"/>
        </w:rPr>
        <w:t xml:space="preserve"> lei em que os judeus e funcionários não confiáveis politicamente </w:t>
      </w:r>
      <w:r w:rsidR="00F332CA">
        <w:rPr>
          <w:rFonts w:ascii="Arial" w:hAnsi="Arial" w:cs="Arial"/>
          <w:sz w:val="24"/>
          <w:szCs w:val="24"/>
        </w:rPr>
        <w:lastRenderedPageBreak/>
        <w:t>deveriam ser demitidos do serviço público</w:t>
      </w:r>
      <w:ins w:id="18" w:author="User" w:date="2023-04-04T10:07:00Z">
        <w:r w:rsidR="00E924CC">
          <w:rPr>
            <w:rFonts w:ascii="Arial" w:hAnsi="Arial" w:cs="Arial"/>
            <w:sz w:val="24"/>
            <w:szCs w:val="24"/>
          </w:rPr>
          <w:t>.</w:t>
        </w:r>
      </w:ins>
      <w:del w:id="19" w:author="User" w:date="2023-04-04T10:07:00Z">
        <w:r w:rsidR="00F332CA" w:rsidDel="00E924CC">
          <w:rPr>
            <w:rFonts w:ascii="Arial" w:hAnsi="Arial" w:cs="Arial"/>
            <w:sz w:val="24"/>
            <w:szCs w:val="24"/>
          </w:rPr>
          <w:delText>,</w:delText>
        </w:r>
      </w:del>
      <w:r w:rsidR="00F332CA">
        <w:rPr>
          <w:rFonts w:ascii="Arial" w:hAnsi="Arial" w:cs="Arial"/>
          <w:sz w:val="24"/>
          <w:szCs w:val="24"/>
        </w:rPr>
        <w:t xml:space="preserve"> </w:t>
      </w:r>
      <w:del w:id="20" w:author="User" w:date="2023-04-04T10:07:00Z">
        <w:r w:rsidR="00F332CA" w:rsidDel="00E924CC">
          <w:rPr>
            <w:rFonts w:ascii="Arial" w:hAnsi="Arial" w:cs="Arial"/>
            <w:sz w:val="24"/>
            <w:szCs w:val="24"/>
          </w:rPr>
          <w:delText>a</w:delText>
        </w:r>
      </w:del>
      <w:ins w:id="21" w:author="User" w:date="2023-04-04T10:07:00Z">
        <w:r w:rsidR="00E924CC">
          <w:rPr>
            <w:rFonts w:ascii="Arial" w:hAnsi="Arial" w:cs="Arial"/>
            <w:sz w:val="24"/>
            <w:szCs w:val="24"/>
          </w:rPr>
          <w:t>A</w:t>
        </w:r>
      </w:ins>
      <w:r w:rsidR="00F332CA">
        <w:rPr>
          <w:rFonts w:ascii="Arial" w:hAnsi="Arial" w:cs="Arial"/>
          <w:sz w:val="24"/>
          <w:szCs w:val="24"/>
        </w:rPr>
        <w:t>lém disso</w:t>
      </w:r>
      <w:ins w:id="22" w:author="User" w:date="2023-04-04T10:07:00Z">
        <w:r w:rsidR="00E924CC">
          <w:rPr>
            <w:rFonts w:ascii="Arial" w:hAnsi="Arial" w:cs="Arial"/>
            <w:sz w:val="24"/>
            <w:szCs w:val="24"/>
          </w:rPr>
          <w:t>,</w:t>
        </w:r>
      </w:ins>
      <w:r w:rsidR="00F332CA">
        <w:rPr>
          <w:rFonts w:ascii="Arial" w:hAnsi="Arial" w:cs="Arial"/>
          <w:sz w:val="24"/>
          <w:szCs w:val="24"/>
        </w:rPr>
        <w:t xml:space="preserve"> também havia</w:t>
      </w:r>
      <w:del w:id="23" w:author="User" w:date="2023-04-04T10:07:00Z">
        <w:r w:rsidR="00F332CA" w:rsidDel="00E924CC">
          <w:rPr>
            <w:rFonts w:ascii="Arial" w:hAnsi="Arial" w:cs="Arial"/>
            <w:sz w:val="24"/>
            <w:szCs w:val="24"/>
          </w:rPr>
          <w:delText>m</w:delText>
        </w:r>
      </w:del>
      <w:r w:rsidR="00F332CA">
        <w:rPr>
          <w:rFonts w:ascii="Arial" w:hAnsi="Arial" w:cs="Arial"/>
          <w:sz w:val="24"/>
          <w:szCs w:val="24"/>
        </w:rPr>
        <w:t xml:space="preserve"> leis em que os judeus eram proibidos de frequentarem escolas e faculdades. Porém, como se não pudesse piorar foram criadas as</w:t>
      </w:r>
      <w:r w:rsidR="008620B5">
        <w:rPr>
          <w:rFonts w:ascii="Arial" w:hAnsi="Arial" w:cs="Arial"/>
          <w:sz w:val="24"/>
          <w:szCs w:val="24"/>
        </w:rPr>
        <w:t xml:space="preserve"> Leis de Nuremberg</w:t>
      </w:r>
      <w:r w:rsidR="009D518D">
        <w:rPr>
          <w:rFonts w:ascii="Arial" w:hAnsi="Arial" w:cs="Arial"/>
          <w:sz w:val="24"/>
          <w:szCs w:val="24"/>
        </w:rPr>
        <w:t>, leis antissemitas criadas em 1935 pelo partido nazista sendo aprovados diretamente por Adolf.</w:t>
      </w:r>
      <w:r w:rsidR="001D17D4">
        <w:rPr>
          <w:rFonts w:ascii="Arial" w:hAnsi="Arial" w:cs="Arial"/>
          <w:sz w:val="24"/>
          <w:szCs w:val="24"/>
        </w:rPr>
        <w:t xml:space="preserve"> </w:t>
      </w:r>
      <w:r w:rsidR="006E26FB">
        <w:rPr>
          <w:rFonts w:ascii="Arial" w:hAnsi="Arial" w:cs="Arial"/>
          <w:sz w:val="24"/>
          <w:szCs w:val="24"/>
        </w:rPr>
        <w:t>Existiam 3 leis de Nuremberg</w:t>
      </w:r>
      <w:r w:rsidR="00686C63">
        <w:rPr>
          <w:rFonts w:ascii="Arial" w:hAnsi="Arial" w:cs="Arial"/>
          <w:sz w:val="24"/>
          <w:szCs w:val="24"/>
        </w:rPr>
        <w:t xml:space="preserve">, mas eram duas que eram focadas diretamente contra os judeus. </w:t>
      </w:r>
      <w:r w:rsidR="006E26FB">
        <w:rPr>
          <w:rFonts w:ascii="Arial" w:hAnsi="Arial" w:cs="Arial"/>
          <w:sz w:val="24"/>
          <w:szCs w:val="24"/>
        </w:rPr>
        <w:t xml:space="preserve"> Lei de Proteção do Sangue e da Honra Alemã</w:t>
      </w:r>
      <w:r w:rsidR="00D711AE">
        <w:rPr>
          <w:rFonts w:ascii="Arial" w:hAnsi="Arial" w:cs="Arial"/>
          <w:sz w:val="24"/>
          <w:szCs w:val="24"/>
        </w:rPr>
        <w:t>, que proibia o casamento e relações sexuais entre alemães e judeus</w:t>
      </w:r>
      <w:r w:rsidR="00976E22">
        <w:rPr>
          <w:rFonts w:ascii="Arial" w:hAnsi="Arial" w:cs="Arial"/>
          <w:sz w:val="24"/>
          <w:szCs w:val="24"/>
        </w:rPr>
        <w:t>; Lei de Cidadania do Reich</w:t>
      </w:r>
      <w:r w:rsidR="0094056A">
        <w:rPr>
          <w:rFonts w:ascii="Arial" w:hAnsi="Arial" w:cs="Arial"/>
          <w:sz w:val="24"/>
          <w:szCs w:val="24"/>
        </w:rPr>
        <w:t>, lei que definia quem era um cidadão alemã</w:t>
      </w:r>
      <w:r w:rsidR="00E82E84">
        <w:rPr>
          <w:rFonts w:ascii="Arial" w:hAnsi="Arial" w:cs="Arial"/>
          <w:sz w:val="24"/>
          <w:szCs w:val="24"/>
        </w:rPr>
        <w:t xml:space="preserve">o, pois se você tivesse </w:t>
      </w:r>
      <w:r w:rsidR="00E82E84" w:rsidRPr="00E82E84">
        <w:rPr>
          <w:rFonts w:ascii="Arial" w:hAnsi="Arial" w:cs="Arial"/>
          <w:sz w:val="24"/>
          <w:szCs w:val="24"/>
        </w:rPr>
        <w:t>¾ de sangue judeu ou que praticasse</w:t>
      </w:r>
      <w:del w:id="24" w:author="User" w:date="2023-04-04T10:07:00Z">
        <w:r w:rsidR="00E82E84" w:rsidRPr="00E82E84" w:rsidDel="00E924CC">
          <w:rPr>
            <w:rFonts w:ascii="Arial" w:hAnsi="Arial" w:cs="Arial"/>
            <w:sz w:val="24"/>
            <w:szCs w:val="24"/>
          </w:rPr>
          <w:delText>m</w:delText>
        </w:r>
      </w:del>
      <w:r w:rsidR="00E82E84" w:rsidRPr="00E82E84">
        <w:rPr>
          <w:rFonts w:ascii="Arial" w:hAnsi="Arial" w:cs="Arial"/>
          <w:sz w:val="24"/>
          <w:szCs w:val="24"/>
        </w:rPr>
        <w:t xml:space="preserve"> a religião judaica </w:t>
      </w:r>
      <w:r w:rsidR="00E82E84" w:rsidRPr="00E924CC">
        <w:rPr>
          <w:rFonts w:ascii="Arial" w:hAnsi="Arial" w:cs="Arial"/>
          <w:sz w:val="24"/>
          <w:szCs w:val="24"/>
          <w:highlight w:val="yellow"/>
          <w:rPrChange w:id="25" w:author="User" w:date="2023-04-04T10:08:00Z">
            <w:rPr>
              <w:rFonts w:ascii="Arial" w:hAnsi="Arial" w:cs="Arial"/>
              <w:sz w:val="24"/>
              <w:szCs w:val="24"/>
            </w:rPr>
          </w:rPrChange>
        </w:rPr>
        <w:t xml:space="preserve">seriam consideradas </w:t>
      </w:r>
      <w:commentRangeStart w:id="26"/>
      <w:r w:rsidR="00E82E84" w:rsidRPr="00E924CC">
        <w:rPr>
          <w:rFonts w:ascii="Arial" w:hAnsi="Arial" w:cs="Arial"/>
          <w:sz w:val="24"/>
          <w:szCs w:val="24"/>
          <w:highlight w:val="yellow"/>
          <w:rPrChange w:id="27" w:author="User" w:date="2023-04-04T10:08:00Z">
            <w:rPr>
              <w:rFonts w:ascii="Arial" w:hAnsi="Arial" w:cs="Arial"/>
              <w:sz w:val="24"/>
              <w:szCs w:val="24"/>
            </w:rPr>
          </w:rPrChange>
        </w:rPr>
        <w:t>judias</w:t>
      </w:r>
      <w:commentRangeEnd w:id="26"/>
      <w:r w:rsidR="00E924CC">
        <w:rPr>
          <w:rStyle w:val="Refdecomentrio"/>
        </w:rPr>
        <w:commentReference w:id="26"/>
      </w:r>
      <w:r w:rsidR="00E82E84">
        <w:rPr>
          <w:rFonts w:ascii="Arial" w:hAnsi="Arial" w:cs="Arial"/>
          <w:sz w:val="24"/>
          <w:szCs w:val="24"/>
        </w:rPr>
        <w:t xml:space="preserve">, você seria considerado um mero “sujeito do </w:t>
      </w:r>
      <w:del w:id="28" w:author="User" w:date="2023-04-04T10:08:00Z">
        <w:r w:rsidR="00E82E84" w:rsidDel="00E924CC">
          <w:rPr>
            <w:rFonts w:ascii="Arial" w:hAnsi="Arial" w:cs="Arial"/>
            <w:sz w:val="24"/>
            <w:szCs w:val="24"/>
          </w:rPr>
          <w:delText>e</w:delText>
        </w:r>
      </w:del>
      <w:ins w:id="29" w:author="User" w:date="2023-04-04T10:08:00Z">
        <w:r w:rsidR="00E924CC">
          <w:rPr>
            <w:rFonts w:ascii="Arial" w:hAnsi="Arial" w:cs="Arial"/>
            <w:sz w:val="24"/>
            <w:szCs w:val="24"/>
          </w:rPr>
          <w:t>E</w:t>
        </w:r>
      </w:ins>
      <w:r w:rsidR="00E82E84">
        <w:rPr>
          <w:rFonts w:ascii="Arial" w:hAnsi="Arial" w:cs="Arial"/>
          <w:sz w:val="24"/>
          <w:szCs w:val="24"/>
        </w:rPr>
        <w:t>stado”</w:t>
      </w:r>
      <w:r w:rsidR="002E4065">
        <w:rPr>
          <w:rFonts w:ascii="Arial" w:hAnsi="Arial" w:cs="Arial"/>
          <w:sz w:val="24"/>
          <w:szCs w:val="24"/>
        </w:rPr>
        <w:t xml:space="preserve">, ou seja, você teria obrigações </w:t>
      </w:r>
      <w:r w:rsidR="00911F17">
        <w:rPr>
          <w:rFonts w:ascii="Arial" w:hAnsi="Arial" w:cs="Arial"/>
          <w:sz w:val="24"/>
          <w:szCs w:val="24"/>
        </w:rPr>
        <w:t xml:space="preserve">com o </w:t>
      </w:r>
      <w:del w:id="30" w:author="User" w:date="2023-04-04T10:08:00Z">
        <w:r w:rsidR="00911F17" w:rsidDel="00E924CC">
          <w:rPr>
            <w:rFonts w:ascii="Arial" w:hAnsi="Arial" w:cs="Arial"/>
            <w:sz w:val="24"/>
            <w:szCs w:val="24"/>
          </w:rPr>
          <w:delText>e</w:delText>
        </w:r>
      </w:del>
      <w:ins w:id="31" w:author="User" w:date="2023-04-04T10:08:00Z">
        <w:r w:rsidR="00E924CC">
          <w:rPr>
            <w:rFonts w:ascii="Arial" w:hAnsi="Arial" w:cs="Arial"/>
            <w:sz w:val="24"/>
            <w:szCs w:val="24"/>
          </w:rPr>
          <w:t>E</w:t>
        </w:r>
      </w:ins>
      <w:r w:rsidR="00911F17">
        <w:rPr>
          <w:rFonts w:ascii="Arial" w:hAnsi="Arial" w:cs="Arial"/>
          <w:sz w:val="24"/>
          <w:szCs w:val="24"/>
        </w:rPr>
        <w:t>stado,</w:t>
      </w:r>
      <w:r w:rsidR="002E4065">
        <w:rPr>
          <w:rFonts w:ascii="Arial" w:hAnsi="Arial" w:cs="Arial"/>
          <w:sz w:val="24"/>
          <w:szCs w:val="24"/>
        </w:rPr>
        <w:t xml:space="preserve"> porém não teria nenhum direito.</w:t>
      </w:r>
    </w:p>
    <w:p w14:paraId="2BE3F645" w14:textId="20026C67" w:rsidR="00911F17" w:rsidRDefault="00191431" w:rsidP="00325D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Adolf Hitler </w:t>
      </w:r>
      <w:r w:rsidR="00B5758F">
        <w:rPr>
          <w:rFonts w:ascii="Arial" w:hAnsi="Arial" w:cs="Arial"/>
          <w:sz w:val="24"/>
          <w:szCs w:val="24"/>
        </w:rPr>
        <w:t xml:space="preserve">também não deixou de efetuar a dominação </w:t>
      </w:r>
      <w:r w:rsidR="0022469A">
        <w:rPr>
          <w:rFonts w:ascii="Arial" w:hAnsi="Arial" w:cs="Arial"/>
          <w:sz w:val="24"/>
          <w:szCs w:val="24"/>
        </w:rPr>
        <w:t xml:space="preserve">tradicional, porque as crianças </w:t>
      </w:r>
      <w:r w:rsidR="000479A6">
        <w:rPr>
          <w:rFonts w:ascii="Arial" w:hAnsi="Arial" w:cs="Arial"/>
          <w:sz w:val="24"/>
          <w:szCs w:val="24"/>
        </w:rPr>
        <w:t>nascidas na Alemanha</w:t>
      </w:r>
      <w:r w:rsidR="00F50B19">
        <w:rPr>
          <w:rFonts w:ascii="Arial" w:hAnsi="Arial" w:cs="Arial"/>
          <w:sz w:val="24"/>
          <w:szCs w:val="24"/>
        </w:rPr>
        <w:t xml:space="preserve">, </w:t>
      </w:r>
      <w:r w:rsidR="007733E9">
        <w:rPr>
          <w:rFonts w:ascii="Arial" w:hAnsi="Arial" w:cs="Arial"/>
          <w:sz w:val="24"/>
          <w:szCs w:val="24"/>
        </w:rPr>
        <w:t xml:space="preserve">desde </w:t>
      </w:r>
      <w:del w:id="32" w:author="User" w:date="2023-04-04T10:08:00Z">
        <w:r w:rsidR="00945026" w:rsidDel="00E924CC">
          <w:rPr>
            <w:rFonts w:ascii="Arial" w:hAnsi="Arial" w:cs="Arial"/>
            <w:sz w:val="24"/>
            <w:szCs w:val="24"/>
          </w:rPr>
          <w:delText xml:space="preserve">de </w:delText>
        </w:r>
      </w:del>
      <w:r w:rsidR="00945026">
        <w:rPr>
          <w:rFonts w:ascii="Arial" w:hAnsi="Arial" w:cs="Arial"/>
          <w:sz w:val="24"/>
          <w:szCs w:val="24"/>
        </w:rPr>
        <w:t>muito cedo</w:t>
      </w:r>
      <w:r w:rsidR="00F91ADF">
        <w:rPr>
          <w:rFonts w:ascii="Arial" w:hAnsi="Arial" w:cs="Arial"/>
          <w:sz w:val="24"/>
          <w:szCs w:val="24"/>
        </w:rPr>
        <w:t>, já possuíam o exemplo de seus pais que apoiavam Hitler, viam cartazes e propagandas em rádios</w:t>
      </w:r>
      <w:r w:rsidR="00475843">
        <w:rPr>
          <w:rFonts w:ascii="Arial" w:hAnsi="Arial" w:cs="Arial"/>
          <w:sz w:val="24"/>
          <w:szCs w:val="24"/>
        </w:rPr>
        <w:t>, seus amigos e pais de seus amigos apoiavam o “herói da nação”</w:t>
      </w:r>
      <w:r w:rsidR="00FE3193">
        <w:rPr>
          <w:rFonts w:ascii="Arial" w:hAnsi="Arial" w:cs="Arial"/>
          <w:sz w:val="24"/>
          <w:szCs w:val="24"/>
        </w:rPr>
        <w:t xml:space="preserve">, ou seja, </w:t>
      </w:r>
      <w:r w:rsidR="00247442">
        <w:rPr>
          <w:rFonts w:ascii="Arial" w:hAnsi="Arial" w:cs="Arial"/>
          <w:sz w:val="24"/>
          <w:szCs w:val="24"/>
        </w:rPr>
        <w:t xml:space="preserve">elas nasciam num país onde a legitimidade de </w:t>
      </w:r>
      <w:r w:rsidR="00501BDE">
        <w:rPr>
          <w:rFonts w:ascii="Arial" w:hAnsi="Arial" w:cs="Arial"/>
          <w:sz w:val="24"/>
          <w:szCs w:val="24"/>
        </w:rPr>
        <w:t>Adolf se</w:t>
      </w:r>
      <w:r w:rsidR="00027C3C">
        <w:rPr>
          <w:rFonts w:ascii="Arial" w:hAnsi="Arial" w:cs="Arial"/>
          <w:sz w:val="24"/>
          <w:szCs w:val="24"/>
        </w:rPr>
        <w:t xml:space="preserve"> dava por normas, costumes e tradições desde que elas estavam no berço.</w:t>
      </w:r>
    </w:p>
    <w:p w14:paraId="7CAE4F13" w14:textId="77777777" w:rsidR="00501BDE" w:rsidRDefault="00501BDE" w:rsidP="00501B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CFC78A" w14:textId="24D9C67D" w:rsidR="00501BDE" w:rsidRPr="00501BDE" w:rsidRDefault="00501BDE" w:rsidP="00501BD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01BDE">
        <w:rPr>
          <w:rFonts w:ascii="Arial" w:hAnsi="Arial" w:cs="Arial"/>
          <w:sz w:val="24"/>
          <w:szCs w:val="24"/>
        </w:rPr>
        <w:t>2) O filósofo francês Michel Foucault afirmou que o poder sempre envolve a possibilidade de resistência. Considerando essa afirmação, pesquise um episódio da história política brasileira ou mundial que demonstre uma forma de resistência ao exercício do poder. Cite que episódio é esse e como ocorreu a resistência nesse caso.</w:t>
      </w:r>
    </w:p>
    <w:p w14:paraId="53304AE1" w14:textId="2A0784D0" w:rsidR="00586F7E" w:rsidRDefault="00296DAD" w:rsidP="00B8771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episódio escolhido </w:t>
      </w:r>
      <w:r w:rsidR="00265CCC">
        <w:rPr>
          <w:rFonts w:ascii="Arial" w:hAnsi="Arial" w:cs="Arial"/>
          <w:sz w:val="24"/>
          <w:szCs w:val="24"/>
        </w:rPr>
        <w:t xml:space="preserve">é a resistência do movimento Diretas </w:t>
      </w:r>
      <w:r w:rsidR="00377823">
        <w:rPr>
          <w:rFonts w:ascii="Arial" w:hAnsi="Arial" w:cs="Arial"/>
          <w:sz w:val="24"/>
          <w:szCs w:val="24"/>
        </w:rPr>
        <w:t>Já, ocorrido</w:t>
      </w:r>
      <w:r w:rsidR="009465FA">
        <w:rPr>
          <w:rFonts w:ascii="Arial" w:hAnsi="Arial" w:cs="Arial"/>
          <w:sz w:val="24"/>
          <w:szCs w:val="24"/>
        </w:rPr>
        <w:t xml:space="preserve"> enquanto o Brasil vivia sob uma ditadura militar</w:t>
      </w:r>
      <w:r w:rsidR="00377823">
        <w:rPr>
          <w:rFonts w:ascii="Arial" w:hAnsi="Arial" w:cs="Arial"/>
          <w:sz w:val="24"/>
          <w:szCs w:val="24"/>
        </w:rPr>
        <w:t xml:space="preserve">. O movimento </w:t>
      </w:r>
      <w:r w:rsidR="00DB02A3">
        <w:rPr>
          <w:rFonts w:ascii="Arial" w:hAnsi="Arial" w:cs="Arial"/>
          <w:sz w:val="24"/>
          <w:szCs w:val="24"/>
        </w:rPr>
        <w:t>defendia a aprovação da Emenda Dante de Oliveira,</w:t>
      </w:r>
      <w:r w:rsidR="003738BC">
        <w:rPr>
          <w:rFonts w:ascii="Arial" w:hAnsi="Arial" w:cs="Arial"/>
          <w:sz w:val="24"/>
          <w:szCs w:val="24"/>
        </w:rPr>
        <w:t xml:space="preserve"> </w:t>
      </w:r>
      <w:r w:rsidR="00EF549A">
        <w:rPr>
          <w:rFonts w:ascii="Arial" w:hAnsi="Arial" w:cs="Arial"/>
          <w:sz w:val="24"/>
          <w:szCs w:val="24"/>
        </w:rPr>
        <w:t>emenda que iria garantir</w:t>
      </w:r>
      <w:r w:rsidR="003B450D">
        <w:rPr>
          <w:rFonts w:ascii="Arial" w:hAnsi="Arial" w:cs="Arial"/>
          <w:sz w:val="24"/>
          <w:szCs w:val="24"/>
        </w:rPr>
        <w:t xml:space="preserve"> </w:t>
      </w:r>
      <w:r w:rsidR="003B450D" w:rsidRPr="00E924CC">
        <w:rPr>
          <w:rFonts w:ascii="Arial" w:hAnsi="Arial" w:cs="Arial"/>
          <w:sz w:val="24"/>
          <w:szCs w:val="24"/>
          <w:highlight w:val="yellow"/>
          <w:rPrChange w:id="33" w:author="User" w:date="2023-04-04T10:09:00Z">
            <w:rPr>
              <w:rFonts w:ascii="Arial" w:hAnsi="Arial" w:cs="Arial"/>
              <w:sz w:val="24"/>
              <w:szCs w:val="24"/>
            </w:rPr>
          </w:rPrChange>
        </w:rPr>
        <w:t>eleições presidências</w:t>
      </w:r>
      <w:r w:rsidR="003B450D">
        <w:rPr>
          <w:rFonts w:ascii="Arial" w:hAnsi="Arial" w:cs="Arial"/>
          <w:sz w:val="24"/>
          <w:szCs w:val="24"/>
        </w:rPr>
        <w:t xml:space="preserve"> diretas, ou seja, a população iria votar diretamente em um candi</w:t>
      </w:r>
      <w:r w:rsidR="004C6D24">
        <w:rPr>
          <w:rFonts w:ascii="Arial" w:hAnsi="Arial" w:cs="Arial"/>
          <w:sz w:val="24"/>
          <w:szCs w:val="24"/>
        </w:rPr>
        <w:t xml:space="preserve">dato. </w:t>
      </w:r>
      <w:r w:rsidR="00851725">
        <w:rPr>
          <w:rFonts w:ascii="Arial" w:hAnsi="Arial" w:cs="Arial"/>
          <w:sz w:val="24"/>
          <w:szCs w:val="24"/>
        </w:rPr>
        <w:t>A resistência ocorreu por meio de</w:t>
      </w:r>
      <w:r w:rsidR="00851725" w:rsidRPr="00671D8E">
        <w:rPr>
          <w:rFonts w:ascii="Arial" w:hAnsi="Arial" w:cs="Arial"/>
          <w:sz w:val="24"/>
          <w:szCs w:val="24"/>
        </w:rPr>
        <w:t xml:space="preserve"> manifestações em diversas cidades do país, culminando em um grande comício na Praça da Sé, em São Paulo, em abril de 1984, que reuniu mais de um milhão de pessoas.</w:t>
      </w:r>
    </w:p>
    <w:p w14:paraId="3988F097" w14:textId="45A9B94B" w:rsidR="00CE739B" w:rsidRDefault="00CE739B" w:rsidP="00B8771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Todavia, a emenda não foi aprovada pelo Congresso Nacional</w:t>
      </w:r>
      <w:r w:rsidR="00764080">
        <w:rPr>
          <w:rFonts w:ascii="Arial" w:hAnsi="Arial" w:cs="Arial"/>
          <w:sz w:val="24"/>
          <w:szCs w:val="24"/>
        </w:rPr>
        <w:t xml:space="preserve">, e através da eleição indireta Tancredo Neves ganhou as eleições, que tinha como </w:t>
      </w:r>
      <w:r w:rsidR="00764080">
        <w:rPr>
          <w:rFonts w:ascii="Arial" w:hAnsi="Arial" w:cs="Arial"/>
          <w:sz w:val="24"/>
          <w:szCs w:val="24"/>
        </w:rPr>
        <w:lastRenderedPageBreak/>
        <w:t>promessa</w:t>
      </w:r>
      <w:r w:rsidR="00EB2D9C">
        <w:rPr>
          <w:rFonts w:ascii="Arial" w:hAnsi="Arial" w:cs="Arial"/>
          <w:sz w:val="24"/>
          <w:szCs w:val="24"/>
        </w:rPr>
        <w:t xml:space="preserve"> instaurar eleições diretas em seu governo. </w:t>
      </w:r>
      <w:r w:rsidR="00225452">
        <w:rPr>
          <w:rFonts w:ascii="Arial" w:hAnsi="Arial" w:cs="Arial"/>
          <w:sz w:val="24"/>
          <w:szCs w:val="24"/>
        </w:rPr>
        <w:t>Lamentosamente, Tancredo morreu antes de tomar posse da república</w:t>
      </w:r>
      <w:r w:rsidR="0075593D">
        <w:rPr>
          <w:rFonts w:ascii="Arial" w:hAnsi="Arial" w:cs="Arial"/>
          <w:sz w:val="24"/>
          <w:szCs w:val="24"/>
        </w:rPr>
        <w:t>.</w:t>
      </w:r>
    </w:p>
    <w:p w14:paraId="30CE9A97" w14:textId="77777777" w:rsidR="003E5E6A" w:rsidRDefault="003E5E6A" w:rsidP="00B8771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DEABF5C" w14:textId="7A7C728D" w:rsidR="009B1049" w:rsidRDefault="006D4C8A" w:rsidP="00FA12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Citações:</w:t>
      </w:r>
    </w:p>
    <w:p w14:paraId="7AF09DF6" w14:textId="14CECED2" w:rsidR="006E22E5" w:rsidRDefault="00001A0C" w:rsidP="00FA12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24CC">
        <w:rPr>
          <w:highlight w:val="yellow"/>
          <w:rPrChange w:id="34" w:author="User" w:date="2023-04-04T10:09:00Z">
            <w:rPr/>
          </w:rPrChange>
        </w:rPr>
        <w:t xml:space="preserve">As </w:t>
      </w:r>
      <w:commentRangeStart w:id="35"/>
      <w:r w:rsidRPr="00E924CC">
        <w:rPr>
          <w:highlight w:val="yellow"/>
          <w:rPrChange w:id="36" w:author="User" w:date="2023-04-04T10:09:00Z">
            <w:rPr/>
          </w:rPrChange>
        </w:rPr>
        <w:t>Leis</w:t>
      </w:r>
      <w:commentRangeEnd w:id="35"/>
      <w:r w:rsidR="00E924CC">
        <w:rPr>
          <w:rStyle w:val="Refdecomentrio"/>
        </w:rPr>
        <w:commentReference w:id="35"/>
      </w:r>
      <w:r>
        <w:t xml:space="preserve"> de Nuremberg</w:t>
      </w:r>
      <w:r w:rsidR="00094F3B">
        <w:t xml:space="preserve">. </w:t>
      </w:r>
      <w:r w:rsidR="00094F3B" w:rsidRPr="00E924CC">
        <w:rPr>
          <w:highlight w:val="yellow"/>
          <w:rPrChange w:id="37" w:author="User" w:date="2023-04-04T10:10:00Z">
            <w:rPr/>
          </w:rPrChange>
        </w:rPr>
        <w:t xml:space="preserve">Enciclopédia do </w:t>
      </w:r>
      <w:commentRangeStart w:id="38"/>
      <w:r w:rsidR="00094F3B" w:rsidRPr="00E924CC">
        <w:rPr>
          <w:highlight w:val="yellow"/>
          <w:rPrChange w:id="39" w:author="User" w:date="2023-04-04T10:10:00Z">
            <w:rPr/>
          </w:rPrChange>
        </w:rPr>
        <w:t>Holocausto</w:t>
      </w:r>
      <w:commentRangeEnd w:id="38"/>
      <w:r w:rsidR="00E924CC">
        <w:rPr>
          <w:rStyle w:val="Refdecomentrio"/>
        </w:rPr>
        <w:commentReference w:id="38"/>
      </w:r>
      <w:r w:rsidR="006E22E5">
        <w:t xml:space="preserve">, </w:t>
      </w:r>
      <w:r>
        <w:t>[s.d.]</w:t>
      </w:r>
      <w:r w:rsidR="006E22E5">
        <w:t xml:space="preserve">. Disponível em: </w:t>
      </w:r>
      <w:hyperlink r:id="rId7" w:history="1">
        <w:r w:rsidR="006E22E5" w:rsidRPr="00C87A83">
          <w:rPr>
            <w:rStyle w:val="Hyperlink"/>
          </w:rPr>
          <w:t>https://encyclopedia.ushmm.org/content/pt-br/article/nuremberg-laws</w:t>
        </w:r>
      </w:hyperlink>
      <w:r w:rsidR="006E22E5">
        <w:t>. Acesso em 0</w:t>
      </w:r>
      <w:r w:rsidR="00A84A5C">
        <w:t>1</w:t>
      </w:r>
      <w:r w:rsidR="006E22E5">
        <w:t xml:space="preserve"> fev. 2023.</w:t>
      </w:r>
    </w:p>
    <w:p w14:paraId="224B5AB5" w14:textId="3628B7B8" w:rsidR="006D4C8A" w:rsidRDefault="00C22AFF" w:rsidP="00FA12AA">
      <w:pPr>
        <w:spacing w:line="360" w:lineRule="auto"/>
        <w:jc w:val="both"/>
      </w:pPr>
      <w:r>
        <w:t xml:space="preserve">SILVA, Daniel. </w:t>
      </w:r>
      <w:r w:rsidR="00DA5C9B">
        <w:t>Leis de Nuremberg: contexto, o que foram, consequências</w:t>
      </w:r>
      <w:r>
        <w:t xml:space="preserve">. </w:t>
      </w:r>
      <w:r w:rsidR="00094F3B" w:rsidRPr="00E924CC">
        <w:rPr>
          <w:highlight w:val="yellow"/>
          <w:rPrChange w:id="40" w:author="User" w:date="2023-04-04T10:10:00Z">
            <w:rPr/>
          </w:rPrChange>
        </w:rPr>
        <w:t>História do Mundo</w:t>
      </w:r>
      <w:r>
        <w:t xml:space="preserve">, </w:t>
      </w:r>
      <w:r w:rsidR="00FA12AA">
        <w:t>[s.d.]</w:t>
      </w:r>
      <w:r>
        <w:t xml:space="preserve">. </w:t>
      </w:r>
      <w:hyperlink r:id="rId8" w:anchor=":~:text=As%20Leis%20de%20Nuremberg%20foram%20decretadas%20pelo%20Partido%20Nazista%20em,de%20cidadania%20na%20Alemanha%20Nazista." w:history="1">
        <w:r w:rsidR="00FA12AA" w:rsidRPr="00FA12AA">
          <w:rPr>
            <w:rStyle w:val="Hyperlink"/>
          </w:rPr>
          <w:t>https://www.historiadomundo.com.br/idade-contemporanea/leis-nuremberg.htm#:~:text=As%20Leis%20de%20Nuremberg%20foram%20decretadas%20pelo%20Partido%20Nazista%20em,de%20cidadania%20na%20Alemanha%20Nazista.</w:t>
        </w:r>
      </w:hyperlink>
      <w:r w:rsidR="00424FFA">
        <w:t xml:space="preserve"> Acesso em: 01</w:t>
      </w:r>
      <w:r w:rsidR="00A84A5C">
        <w:t xml:space="preserve"> fev. </w:t>
      </w:r>
      <w:r w:rsidR="00424FFA">
        <w:t>2023.</w:t>
      </w:r>
    </w:p>
    <w:p w14:paraId="336DB591" w14:textId="3BC6A5CB" w:rsidR="00424FFA" w:rsidRDefault="00EC7617" w:rsidP="00987622">
      <w:pPr>
        <w:spacing w:line="360" w:lineRule="auto"/>
        <w:jc w:val="both"/>
      </w:pPr>
      <w:r>
        <w:t>HIGA</w:t>
      </w:r>
      <w:r w:rsidR="00987622">
        <w:t xml:space="preserve">, </w:t>
      </w:r>
      <w:r>
        <w:t>Carlos</w:t>
      </w:r>
      <w:r w:rsidR="009216B5">
        <w:t xml:space="preserve"> César</w:t>
      </w:r>
      <w:r w:rsidR="00987622">
        <w:t xml:space="preserve">. </w:t>
      </w:r>
      <w:r>
        <w:t>Diretas Já: contexto, como foi, participantes</w:t>
      </w:r>
      <w:r w:rsidR="00987622">
        <w:t xml:space="preserve">. </w:t>
      </w:r>
      <w:r w:rsidRPr="00E924CC">
        <w:rPr>
          <w:highlight w:val="yellow"/>
          <w:rPrChange w:id="41" w:author="User" w:date="2023-04-04T10:10:00Z">
            <w:rPr/>
          </w:rPrChange>
        </w:rPr>
        <w:t>Brasil Escola</w:t>
      </w:r>
      <w:r w:rsidR="00987622">
        <w:t xml:space="preserve">, [s.d.]. </w:t>
      </w:r>
      <w:hyperlink r:id="rId9" w:history="1">
        <w:r w:rsidRPr="006565EB">
          <w:rPr>
            <w:rStyle w:val="Hyperlink"/>
          </w:rPr>
          <w:t>https://brasilescola.uol.com.br/historiab/direta-ja.htm</w:t>
        </w:r>
      </w:hyperlink>
      <w:r w:rsidR="00E70AD5">
        <w:t xml:space="preserve">. Acesso </w:t>
      </w:r>
      <w:r w:rsidR="00424FFA">
        <w:t>em: 01</w:t>
      </w:r>
      <w:r w:rsidR="00A84A5C">
        <w:t xml:space="preserve"> fev. </w:t>
      </w:r>
      <w:r w:rsidR="00424FFA">
        <w:t>2023.</w:t>
      </w:r>
    </w:p>
    <w:p w14:paraId="6AEB3EBD" w14:textId="77777777" w:rsidR="006E22E5" w:rsidRDefault="006E22E5" w:rsidP="00987622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97"/>
        <w:gridCol w:w="5384"/>
        <w:gridCol w:w="1089"/>
        <w:gridCol w:w="824"/>
      </w:tblGrid>
      <w:tr w:rsidR="005777C6" w:rsidRPr="000B029D" w14:paraId="3893AA3F" w14:textId="77777777" w:rsidTr="001E6F57">
        <w:tc>
          <w:tcPr>
            <w:tcW w:w="1218" w:type="dxa"/>
          </w:tcPr>
          <w:p w14:paraId="5E64FBC2" w14:textId="77777777" w:rsidR="005777C6" w:rsidRPr="000B029D" w:rsidRDefault="005777C6" w:rsidP="001E6F5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B029D">
              <w:rPr>
                <w:rFonts w:ascii="Arial" w:hAnsi="Arial" w:cs="Arial"/>
                <w:b/>
                <w:sz w:val="20"/>
              </w:rPr>
              <w:t>Questão</w:t>
            </w:r>
          </w:p>
        </w:tc>
        <w:tc>
          <w:tcPr>
            <w:tcW w:w="5865" w:type="dxa"/>
          </w:tcPr>
          <w:p w14:paraId="631B3829" w14:textId="77777777" w:rsidR="005777C6" w:rsidRPr="000B029D" w:rsidRDefault="005777C6" w:rsidP="001E6F5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B029D">
              <w:rPr>
                <w:rFonts w:ascii="Arial" w:hAnsi="Arial" w:cs="Arial"/>
                <w:b/>
                <w:sz w:val="20"/>
              </w:rPr>
              <w:t>Critérios de avaliação</w:t>
            </w:r>
          </w:p>
        </w:tc>
        <w:tc>
          <w:tcPr>
            <w:tcW w:w="1134" w:type="dxa"/>
          </w:tcPr>
          <w:p w14:paraId="2646724F" w14:textId="77777777" w:rsidR="005777C6" w:rsidRPr="000B029D" w:rsidRDefault="005777C6" w:rsidP="001E6F5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Valor</w:t>
            </w:r>
          </w:p>
        </w:tc>
        <w:tc>
          <w:tcPr>
            <w:tcW w:w="844" w:type="dxa"/>
          </w:tcPr>
          <w:p w14:paraId="779C0C60" w14:textId="77777777" w:rsidR="005777C6" w:rsidRDefault="005777C6" w:rsidP="001E6F5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Nota</w:t>
            </w:r>
          </w:p>
        </w:tc>
      </w:tr>
      <w:tr w:rsidR="005777C6" w:rsidRPr="000B029D" w14:paraId="5C50F121" w14:textId="77777777" w:rsidTr="001E6F57">
        <w:tc>
          <w:tcPr>
            <w:tcW w:w="1218" w:type="dxa"/>
          </w:tcPr>
          <w:p w14:paraId="13F717F8" w14:textId="77777777" w:rsidR="005777C6" w:rsidRPr="000B029D" w:rsidRDefault="005777C6" w:rsidP="001E6F57">
            <w:pPr>
              <w:rPr>
                <w:rFonts w:ascii="Arial" w:hAnsi="Arial" w:cs="Arial"/>
                <w:sz w:val="20"/>
              </w:rPr>
            </w:pPr>
            <w:r w:rsidRPr="000B029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865" w:type="dxa"/>
          </w:tcPr>
          <w:p w14:paraId="095F39D9" w14:textId="77777777" w:rsidR="005777C6" w:rsidRPr="000B029D" w:rsidRDefault="005777C6" w:rsidP="001E6F57">
            <w:pPr>
              <w:rPr>
                <w:rFonts w:ascii="Arial" w:hAnsi="Arial" w:cs="Arial"/>
                <w:sz w:val="20"/>
              </w:rPr>
            </w:pPr>
            <w:r w:rsidRPr="000B029D">
              <w:rPr>
                <w:rFonts w:ascii="Arial" w:hAnsi="Arial" w:cs="Arial"/>
                <w:sz w:val="20"/>
              </w:rPr>
              <w:t xml:space="preserve">- O exemplo escolhido é </w:t>
            </w:r>
            <w:r>
              <w:rPr>
                <w:rFonts w:ascii="Arial" w:hAnsi="Arial" w:cs="Arial"/>
                <w:sz w:val="20"/>
              </w:rPr>
              <w:t>adequado ao que foi solicitado</w:t>
            </w:r>
            <w:r w:rsidRPr="000B029D">
              <w:rPr>
                <w:rFonts w:ascii="Arial" w:hAnsi="Arial" w:cs="Arial"/>
                <w:sz w:val="20"/>
              </w:rPr>
              <w:t>? (0,</w:t>
            </w:r>
            <w:r>
              <w:rPr>
                <w:rFonts w:ascii="Arial" w:hAnsi="Arial" w:cs="Arial"/>
                <w:sz w:val="20"/>
              </w:rPr>
              <w:t>2</w:t>
            </w:r>
            <w:r w:rsidRPr="000B029D">
              <w:rPr>
                <w:rFonts w:ascii="Arial" w:hAnsi="Arial" w:cs="Arial"/>
                <w:sz w:val="20"/>
              </w:rPr>
              <w:t>)</w:t>
            </w:r>
          </w:p>
          <w:p w14:paraId="253AE884" w14:textId="77777777" w:rsidR="005777C6" w:rsidRDefault="005777C6" w:rsidP="001E6F57">
            <w:pPr>
              <w:rPr>
                <w:rFonts w:ascii="Arial" w:hAnsi="Arial" w:cs="Arial"/>
                <w:sz w:val="20"/>
              </w:rPr>
            </w:pPr>
            <w:r w:rsidRPr="000B029D">
              <w:rPr>
                <w:rFonts w:ascii="Arial" w:hAnsi="Arial" w:cs="Arial"/>
                <w:sz w:val="20"/>
              </w:rPr>
              <w:t xml:space="preserve">- O conceito </w:t>
            </w:r>
            <w:r>
              <w:rPr>
                <w:rFonts w:ascii="Arial" w:hAnsi="Arial" w:cs="Arial"/>
                <w:sz w:val="20"/>
              </w:rPr>
              <w:t xml:space="preserve">de “dominação carismática” </w:t>
            </w:r>
            <w:r w:rsidRPr="000B029D">
              <w:rPr>
                <w:rFonts w:ascii="Arial" w:hAnsi="Arial" w:cs="Arial"/>
                <w:sz w:val="20"/>
              </w:rPr>
              <w:t>foi utilizado corretamente para justificar a escolha do exemplo? (0,</w:t>
            </w:r>
            <w:r>
              <w:rPr>
                <w:rFonts w:ascii="Arial" w:hAnsi="Arial" w:cs="Arial"/>
                <w:sz w:val="20"/>
              </w:rPr>
              <w:t>3</w:t>
            </w:r>
            <w:r w:rsidRPr="000B029D">
              <w:rPr>
                <w:rFonts w:ascii="Arial" w:hAnsi="Arial" w:cs="Arial"/>
                <w:sz w:val="20"/>
              </w:rPr>
              <w:t>)</w:t>
            </w:r>
          </w:p>
          <w:p w14:paraId="5FF6C9A5" w14:textId="77777777" w:rsidR="005777C6" w:rsidRPr="000B029D" w:rsidRDefault="005777C6" w:rsidP="001E6F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O aluno explicou se há outras formas de dominação envolvidas? (0,2)</w:t>
            </w:r>
          </w:p>
          <w:p w14:paraId="19A2B9E7" w14:textId="77777777" w:rsidR="005777C6" w:rsidRPr="000B029D" w:rsidRDefault="005777C6" w:rsidP="001E6F57">
            <w:pPr>
              <w:rPr>
                <w:rFonts w:ascii="Arial" w:hAnsi="Arial" w:cs="Arial"/>
                <w:sz w:val="20"/>
              </w:rPr>
            </w:pPr>
            <w:r w:rsidRPr="000B029D">
              <w:rPr>
                <w:rFonts w:ascii="Arial" w:hAnsi="Arial" w:cs="Arial"/>
                <w:sz w:val="20"/>
              </w:rPr>
              <w:t>- O argumento defendido pelo aluno</w:t>
            </w:r>
            <w:r>
              <w:rPr>
                <w:rFonts w:ascii="Arial" w:hAnsi="Arial" w:cs="Arial"/>
                <w:sz w:val="20"/>
              </w:rPr>
              <w:t xml:space="preserve"> em sua análise é claro e coerente? (0,3</w:t>
            </w:r>
            <w:r w:rsidRPr="000B029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134" w:type="dxa"/>
          </w:tcPr>
          <w:p w14:paraId="12C2892B" w14:textId="77777777" w:rsidR="005777C6" w:rsidRPr="000B029D" w:rsidRDefault="005777C6" w:rsidP="001E6F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1,0</w:t>
            </w:r>
          </w:p>
        </w:tc>
        <w:tc>
          <w:tcPr>
            <w:tcW w:w="844" w:type="dxa"/>
          </w:tcPr>
          <w:p w14:paraId="4C14FD94" w14:textId="194E929F" w:rsidR="005777C6" w:rsidRDefault="00E924CC" w:rsidP="001E6F57">
            <w:pPr>
              <w:rPr>
                <w:rFonts w:ascii="Arial" w:hAnsi="Arial" w:cs="Arial"/>
                <w:sz w:val="20"/>
              </w:rPr>
            </w:pPr>
            <w:ins w:id="42" w:author="User" w:date="2023-04-04T10:11:00Z">
              <w:r>
                <w:rPr>
                  <w:rFonts w:ascii="Arial" w:hAnsi="Arial" w:cs="Arial"/>
                  <w:sz w:val="20"/>
                </w:rPr>
                <w:t>1,0</w:t>
              </w:r>
            </w:ins>
          </w:p>
        </w:tc>
      </w:tr>
      <w:tr w:rsidR="005777C6" w:rsidRPr="000B029D" w14:paraId="14C17996" w14:textId="77777777" w:rsidTr="001E6F57">
        <w:tc>
          <w:tcPr>
            <w:tcW w:w="1218" w:type="dxa"/>
          </w:tcPr>
          <w:p w14:paraId="283F5B14" w14:textId="77777777" w:rsidR="005777C6" w:rsidRPr="000B029D" w:rsidRDefault="005777C6" w:rsidP="001E6F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5865" w:type="dxa"/>
          </w:tcPr>
          <w:p w14:paraId="2195CACF" w14:textId="77777777" w:rsidR="005777C6" w:rsidRPr="000B029D" w:rsidRDefault="005777C6" w:rsidP="001E6F57">
            <w:pPr>
              <w:rPr>
                <w:rFonts w:ascii="Arial" w:hAnsi="Arial" w:cs="Arial"/>
                <w:sz w:val="20"/>
              </w:rPr>
            </w:pPr>
            <w:r w:rsidRPr="000B029D">
              <w:rPr>
                <w:rFonts w:ascii="Arial" w:hAnsi="Arial" w:cs="Arial"/>
                <w:sz w:val="20"/>
              </w:rPr>
              <w:t xml:space="preserve">- O exemplo escolhido é </w:t>
            </w:r>
            <w:r w:rsidRPr="008C4B1C">
              <w:rPr>
                <w:rFonts w:ascii="Arial" w:hAnsi="Arial" w:cs="Arial"/>
                <w:sz w:val="20"/>
              </w:rPr>
              <w:t>adequado ao que foi solicitado</w:t>
            </w:r>
            <w:r w:rsidRPr="000B029D">
              <w:rPr>
                <w:rFonts w:ascii="Arial" w:hAnsi="Arial" w:cs="Arial"/>
                <w:sz w:val="20"/>
              </w:rPr>
              <w:t>? (0,</w:t>
            </w:r>
            <w:r>
              <w:rPr>
                <w:rFonts w:ascii="Arial" w:hAnsi="Arial" w:cs="Arial"/>
                <w:sz w:val="20"/>
              </w:rPr>
              <w:t>2</w:t>
            </w:r>
            <w:r w:rsidRPr="000B029D">
              <w:rPr>
                <w:rFonts w:ascii="Arial" w:hAnsi="Arial" w:cs="Arial"/>
                <w:sz w:val="20"/>
              </w:rPr>
              <w:t>)</w:t>
            </w:r>
          </w:p>
          <w:p w14:paraId="0A92380D" w14:textId="77777777" w:rsidR="005777C6" w:rsidRPr="000B029D" w:rsidRDefault="005777C6" w:rsidP="001E6F57">
            <w:pPr>
              <w:rPr>
                <w:rFonts w:ascii="Arial" w:hAnsi="Arial" w:cs="Arial"/>
                <w:sz w:val="20"/>
              </w:rPr>
            </w:pPr>
            <w:r w:rsidRPr="000B029D">
              <w:rPr>
                <w:rFonts w:ascii="Arial" w:hAnsi="Arial" w:cs="Arial"/>
                <w:sz w:val="20"/>
              </w:rPr>
              <w:t>- O conceito</w:t>
            </w:r>
            <w:r>
              <w:rPr>
                <w:rFonts w:ascii="Arial" w:hAnsi="Arial" w:cs="Arial"/>
                <w:sz w:val="20"/>
              </w:rPr>
              <w:t xml:space="preserve"> de “resistência”</w:t>
            </w:r>
            <w:r w:rsidRPr="000B029D">
              <w:rPr>
                <w:rFonts w:ascii="Arial" w:hAnsi="Arial" w:cs="Arial"/>
                <w:sz w:val="20"/>
              </w:rPr>
              <w:t xml:space="preserve"> foi utilizado corretamente para justificar a escolha do exemplo? (0,</w:t>
            </w:r>
            <w:r>
              <w:rPr>
                <w:rFonts w:ascii="Arial" w:hAnsi="Arial" w:cs="Arial"/>
                <w:sz w:val="20"/>
              </w:rPr>
              <w:t>3</w:t>
            </w:r>
            <w:r w:rsidRPr="000B029D">
              <w:rPr>
                <w:rFonts w:ascii="Arial" w:hAnsi="Arial" w:cs="Arial"/>
                <w:sz w:val="20"/>
              </w:rPr>
              <w:t>)</w:t>
            </w:r>
          </w:p>
          <w:p w14:paraId="267CFDD3" w14:textId="77777777" w:rsidR="005777C6" w:rsidRPr="000B029D" w:rsidRDefault="005777C6" w:rsidP="001E6F57">
            <w:pPr>
              <w:rPr>
                <w:rFonts w:ascii="Arial" w:hAnsi="Arial" w:cs="Arial"/>
                <w:sz w:val="20"/>
              </w:rPr>
            </w:pPr>
            <w:r w:rsidRPr="000B029D">
              <w:rPr>
                <w:rFonts w:ascii="Arial" w:hAnsi="Arial" w:cs="Arial"/>
                <w:sz w:val="20"/>
              </w:rPr>
              <w:t>- O argumento defendido pel</w:t>
            </w:r>
            <w:r>
              <w:rPr>
                <w:rFonts w:ascii="Arial" w:hAnsi="Arial" w:cs="Arial"/>
                <w:sz w:val="20"/>
              </w:rPr>
              <w:t>o aluno é claro e coerente? (0,5</w:t>
            </w:r>
            <w:r w:rsidRPr="000B029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134" w:type="dxa"/>
          </w:tcPr>
          <w:p w14:paraId="24225CD9" w14:textId="77777777" w:rsidR="005777C6" w:rsidRPr="000B029D" w:rsidRDefault="005777C6" w:rsidP="001E6F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1,0 </w:t>
            </w:r>
          </w:p>
        </w:tc>
        <w:tc>
          <w:tcPr>
            <w:tcW w:w="844" w:type="dxa"/>
          </w:tcPr>
          <w:p w14:paraId="5550B876" w14:textId="5CEF3F40" w:rsidR="005777C6" w:rsidRDefault="00E924CC" w:rsidP="001E6F57">
            <w:pPr>
              <w:rPr>
                <w:rFonts w:ascii="Arial" w:hAnsi="Arial" w:cs="Arial"/>
                <w:sz w:val="20"/>
              </w:rPr>
            </w:pPr>
            <w:ins w:id="43" w:author="User" w:date="2023-04-04T10:11:00Z">
              <w:r>
                <w:rPr>
                  <w:rFonts w:ascii="Arial" w:hAnsi="Arial" w:cs="Arial"/>
                  <w:sz w:val="20"/>
                </w:rPr>
                <w:t>1,0</w:t>
              </w:r>
            </w:ins>
          </w:p>
        </w:tc>
      </w:tr>
      <w:tr w:rsidR="005777C6" w:rsidRPr="000B029D" w14:paraId="6A7939B9" w14:textId="77777777" w:rsidTr="001E6F57">
        <w:tc>
          <w:tcPr>
            <w:tcW w:w="1218" w:type="dxa"/>
          </w:tcPr>
          <w:p w14:paraId="5D62267D" w14:textId="77777777" w:rsidR="005777C6" w:rsidRDefault="005777C6" w:rsidP="001E6F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Geral</w:t>
            </w:r>
          </w:p>
        </w:tc>
        <w:tc>
          <w:tcPr>
            <w:tcW w:w="5865" w:type="dxa"/>
          </w:tcPr>
          <w:p w14:paraId="196B6FB1" w14:textId="77777777" w:rsidR="005777C6" w:rsidRPr="005777C6" w:rsidRDefault="005777C6" w:rsidP="001E6F57">
            <w:pPr>
              <w:rPr>
                <w:rFonts w:ascii="Arial" w:hAnsi="Arial" w:cs="Arial"/>
                <w:sz w:val="20"/>
                <w:highlight w:val="yellow"/>
              </w:rPr>
            </w:pPr>
            <w:r w:rsidRPr="005777C6">
              <w:rPr>
                <w:rFonts w:ascii="Arial" w:hAnsi="Arial" w:cs="Arial"/>
                <w:sz w:val="20"/>
                <w:highlight w:val="yellow"/>
              </w:rPr>
              <w:t>- O aluno elaborou corretamente as referências utilizadas? (0,3)</w:t>
            </w:r>
          </w:p>
          <w:p w14:paraId="49A88A74" w14:textId="77777777" w:rsidR="005777C6" w:rsidRDefault="005777C6" w:rsidP="001E6F57">
            <w:pPr>
              <w:rPr>
                <w:rFonts w:ascii="Arial" w:hAnsi="Arial" w:cs="Arial"/>
                <w:sz w:val="20"/>
              </w:rPr>
            </w:pPr>
            <w:r w:rsidRPr="005777C6">
              <w:rPr>
                <w:rFonts w:ascii="Arial" w:hAnsi="Arial" w:cs="Arial"/>
                <w:sz w:val="20"/>
                <w:highlight w:val="yellow"/>
              </w:rPr>
              <w:t>- A formatação do trabalho está correta? (0,2)</w:t>
            </w:r>
          </w:p>
          <w:p w14:paraId="28562645" w14:textId="77777777" w:rsidR="005777C6" w:rsidRDefault="005777C6" w:rsidP="001E6F57">
            <w:pPr>
              <w:rPr>
                <w:rFonts w:ascii="Arial" w:hAnsi="Arial" w:cs="Arial"/>
                <w:sz w:val="20"/>
              </w:rPr>
            </w:pPr>
            <w:r w:rsidRPr="00E924CC">
              <w:rPr>
                <w:rFonts w:ascii="Arial" w:hAnsi="Arial" w:cs="Arial"/>
                <w:sz w:val="20"/>
                <w:highlight w:val="yellow"/>
                <w:rPrChange w:id="44" w:author="User" w:date="2023-04-04T10:11:00Z">
                  <w:rPr>
                    <w:rFonts w:ascii="Arial" w:hAnsi="Arial" w:cs="Arial"/>
                    <w:sz w:val="20"/>
                  </w:rPr>
                </w:rPrChange>
              </w:rPr>
              <w:t>- O trabalho passou por revisão gramatical antes do envio? (0,5)</w:t>
            </w:r>
          </w:p>
          <w:p w14:paraId="61D463F9" w14:textId="70431383" w:rsidR="005777C6" w:rsidRPr="000B029D" w:rsidRDefault="005777C6" w:rsidP="001E6F57">
            <w:pPr>
              <w:rPr>
                <w:rFonts w:ascii="Arial" w:hAnsi="Arial" w:cs="Arial"/>
                <w:sz w:val="20"/>
              </w:rPr>
            </w:pPr>
            <w:ins w:id="45" w:author="User" w:date="2023-04-04T10:02:00Z">
              <w:r>
                <w:rPr>
                  <w:rFonts w:ascii="Arial" w:hAnsi="Arial" w:cs="Arial"/>
                  <w:sz w:val="20"/>
                </w:rPr>
                <w:t>O tamanho das margens superior e direita não está correto. Nas referências, foi usado outro tipo de fonte.</w:t>
              </w:r>
            </w:ins>
            <w:ins w:id="46" w:author="User" w:date="2023-04-04T10:10:00Z">
              <w:r w:rsidR="00E924CC">
                <w:rPr>
                  <w:rFonts w:ascii="Arial" w:hAnsi="Arial" w:cs="Arial"/>
                  <w:sz w:val="20"/>
                </w:rPr>
                <w:t xml:space="preserve"> Faltou destacar o título do site nas referências. Há pequenos problemas de escrita ao longo das respostas.</w:t>
              </w:r>
            </w:ins>
          </w:p>
        </w:tc>
        <w:tc>
          <w:tcPr>
            <w:tcW w:w="1134" w:type="dxa"/>
          </w:tcPr>
          <w:p w14:paraId="2C0C2D83" w14:textId="77777777" w:rsidR="005777C6" w:rsidRDefault="005777C6" w:rsidP="001E6F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1,0</w:t>
            </w:r>
          </w:p>
        </w:tc>
        <w:tc>
          <w:tcPr>
            <w:tcW w:w="844" w:type="dxa"/>
          </w:tcPr>
          <w:p w14:paraId="6A3ABD33" w14:textId="723C3B3D" w:rsidR="005777C6" w:rsidRDefault="00E924CC" w:rsidP="001E6F57">
            <w:pPr>
              <w:rPr>
                <w:rFonts w:ascii="Arial" w:hAnsi="Arial" w:cs="Arial"/>
                <w:sz w:val="20"/>
              </w:rPr>
            </w:pPr>
            <w:ins w:id="47" w:author="User" w:date="2023-04-04T10:11:00Z">
              <w:r>
                <w:rPr>
                  <w:rFonts w:ascii="Arial" w:hAnsi="Arial" w:cs="Arial"/>
                  <w:sz w:val="20"/>
                </w:rPr>
                <w:t>0,7</w:t>
              </w:r>
            </w:ins>
          </w:p>
        </w:tc>
      </w:tr>
      <w:tr w:rsidR="005777C6" w:rsidRPr="000B029D" w14:paraId="0EC261D9" w14:textId="77777777" w:rsidTr="001E6F57">
        <w:tc>
          <w:tcPr>
            <w:tcW w:w="7083" w:type="dxa"/>
            <w:gridSpan w:val="2"/>
          </w:tcPr>
          <w:p w14:paraId="47A85323" w14:textId="77777777" w:rsidR="005777C6" w:rsidRPr="004F0AD4" w:rsidRDefault="005777C6" w:rsidP="001E6F5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Total</w:t>
            </w:r>
          </w:p>
        </w:tc>
        <w:tc>
          <w:tcPr>
            <w:tcW w:w="1134" w:type="dxa"/>
          </w:tcPr>
          <w:p w14:paraId="1F8A32E5" w14:textId="77777777" w:rsidR="005777C6" w:rsidRPr="000B029D" w:rsidRDefault="005777C6" w:rsidP="001E6F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3,0</w:t>
            </w:r>
          </w:p>
        </w:tc>
        <w:tc>
          <w:tcPr>
            <w:tcW w:w="844" w:type="dxa"/>
          </w:tcPr>
          <w:p w14:paraId="13CF321E" w14:textId="61D1B731" w:rsidR="005777C6" w:rsidRDefault="00E924CC" w:rsidP="001E6F57">
            <w:pPr>
              <w:rPr>
                <w:rFonts w:ascii="Arial" w:hAnsi="Arial" w:cs="Arial"/>
                <w:sz w:val="20"/>
              </w:rPr>
            </w:pPr>
            <w:ins w:id="48" w:author="User" w:date="2023-04-04T10:11:00Z">
              <w:r>
                <w:rPr>
                  <w:rFonts w:ascii="Arial" w:hAnsi="Arial" w:cs="Arial"/>
                  <w:sz w:val="20"/>
                </w:rPr>
                <w:t>2,7</w:t>
              </w:r>
            </w:ins>
            <w:bookmarkStart w:id="49" w:name="_GoBack"/>
            <w:bookmarkEnd w:id="49"/>
          </w:p>
        </w:tc>
      </w:tr>
    </w:tbl>
    <w:p w14:paraId="68479D66" w14:textId="77777777" w:rsidR="00FA12AA" w:rsidRPr="00671D8E" w:rsidRDefault="00FA12AA" w:rsidP="00FA12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A12AA" w:rsidRPr="00671D8E" w:rsidSect="005777C6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3-04-04T10:06:00Z" w:initials="U">
    <w:p w14:paraId="30F9490F" w14:textId="0406601F" w:rsidR="00E924CC" w:rsidRDefault="00E924CC">
      <w:pPr>
        <w:pStyle w:val="Textodecomentrio"/>
      </w:pPr>
      <w:r>
        <w:rPr>
          <w:rStyle w:val="Refdecomentrio"/>
        </w:rPr>
        <w:annotationRef/>
      </w:r>
      <w:r>
        <w:t>Não seria a carismática?</w:t>
      </w:r>
    </w:p>
  </w:comment>
  <w:comment w:id="15" w:author="User" w:date="2023-04-04T10:06:00Z" w:initials="U">
    <w:p w14:paraId="4F0AE5CB" w14:textId="37C6BC8E" w:rsidR="00E924CC" w:rsidRDefault="00E924CC">
      <w:pPr>
        <w:pStyle w:val="Textodecomentrio"/>
      </w:pPr>
      <w:r>
        <w:rPr>
          <w:rStyle w:val="Refdecomentrio"/>
        </w:rPr>
        <w:annotationRef/>
      </w:r>
      <w:r>
        <w:t xml:space="preserve">Rever a escrita dessa parte em amarelo. </w:t>
      </w:r>
    </w:p>
  </w:comment>
  <w:comment w:id="26" w:author="User" w:date="2023-04-04T10:08:00Z" w:initials="U">
    <w:p w14:paraId="42C5DAF4" w14:textId="59E3EFEE" w:rsidR="00E924CC" w:rsidRDefault="00E924CC">
      <w:pPr>
        <w:pStyle w:val="Textodecomentrio"/>
      </w:pPr>
      <w:r>
        <w:rPr>
          <w:rStyle w:val="Refdecomentrio"/>
        </w:rPr>
        <w:annotationRef/>
      </w:r>
      <w:r>
        <w:t>Rever. A quem está se referindo aqui, já que antes usou o pronome “você”?</w:t>
      </w:r>
    </w:p>
  </w:comment>
  <w:comment w:id="35" w:author="User" w:date="2023-04-04T10:09:00Z" w:initials="U">
    <w:p w14:paraId="1805699C" w14:textId="1DE19824" w:rsidR="00E924CC" w:rsidRDefault="00E924CC">
      <w:pPr>
        <w:pStyle w:val="Textodecomentrio"/>
      </w:pPr>
      <w:r>
        <w:rPr>
          <w:rStyle w:val="Refdecomentrio"/>
        </w:rPr>
        <w:annotationRef/>
      </w:r>
      <w:r>
        <w:t>Quando a autoria do texto não for explícita, a primeira palavra do título (ou as duas primeiras, se a primeira for um monossílabo) deve ser grafada em letras maiúsculas (como se escreve o sobrenome do autor).</w:t>
      </w:r>
    </w:p>
  </w:comment>
  <w:comment w:id="38" w:author="User" w:date="2023-04-04T10:10:00Z" w:initials="U">
    <w:p w14:paraId="72966B00" w14:textId="10EB2B60" w:rsidR="00E924CC" w:rsidRDefault="00E924CC">
      <w:pPr>
        <w:pStyle w:val="Textodecomentrio"/>
      </w:pPr>
      <w:r>
        <w:rPr>
          <w:rStyle w:val="Refdecomentrio"/>
        </w:rPr>
        <w:annotationRef/>
      </w:r>
      <w:r>
        <w:t>O título do site deve ser destacado.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F9490F" w15:done="0"/>
  <w15:commentEx w15:paraId="4F0AE5CB" w15:done="0"/>
  <w15:commentEx w15:paraId="42C5DAF4" w15:done="0"/>
  <w15:commentEx w15:paraId="1805699C" w15:done="0"/>
  <w15:commentEx w15:paraId="72966B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564E3"/>
    <w:multiLevelType w:val="hybridMultilevel"/>
    <w:tmpl w:val="8EEA1DE8"/>
    <w:lvl w:ilvl="0" w:tplc="C102DC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D5224"/>
    <w:multiLevelType w:val="hybridMultilevel"/>
    <w:tmpl w:val="1CFC6B9C"/>
    <w:lvl w:ilvl="0" w:tplc="A1F84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48D9B"/>
    <w:rsid w:val="00001A0C"/>
    <w:rsid w:val="00027C3C"/>
    <w:rsid w:val="000479A6"/>
    <w:rsid w:val="00094F3B"/>
    <w:rsid w:val="00106C87"/>
    <w:rsid w:val="00107B30"/>
    <w:rsid w:val="00111063"/>
    <w:rsid w:val="00144E16"/>
    <w:rsid w:val="00191431"/>
    <w:rsid w:val="001C3AD4"/>
    <w:rsid w:val="001D17D4"/>
    <w:rsid w:val="001D2B47"/>
    <w:rsid w:val="002009FD"/>
    <w:rsid w:val="0022469A"/>
    <w:rsid w:val="00225452"/>
    <w:rsid w:val="0022564E"/>
    <w:rsid w:val="00247442"/>
    <w:rsid w:val="00265CCC"/>
    <w:rsid w:val="00291B99"/>
    <w:rsid w:val="00296DAD"/>
    <w:rsid w:val="002A0E57"/>
    <w:rsid w:val="002C71F8"/>
    <w:rsid w:val="002E0772"/>
    <w:rsid w:val="002E4065"/>
    <w:rsid w:val="002E72E1"/>
    <w:rsid w:val="00325D16"/>
    <w:rsid w:val="003738BC"/>
    <w:rsid w:val="00373AB9"/>
    <w:rsid w:val="00377823"/>
    <w:rsid w:val="003A09B3"/>
    <w:rsid w:val="003B450D"/>
    <w:rsid w:val="003E5E6A"/>
    <w:rsid w:val="003F1776"/>
    <w:rsid w:val="00421BBF"/>
    <w:rsid w:val="00424FFA"/>
    <w:rsid w:val="00475843"/>
    <w:rsid w:val="004C6D24"/>
    <w:rsid w:val="00501BDE"/>
    <w:rsid w:val="00522289"/>
    <w:rsid w:val="005777C6"/>
    <w:rsid w:val="00584B62"/>
    <w:rsid w:val="00586F7E"/>
    <w:rsid w:val="005E1BC3"/>
    <w:rsid w:val="00622F36"/>
    <w:rsid w:val="0062663F"/>
    <w:rsid w:val="006565EB"/>
    <w:rsid w:val="00671D8E"/>
    <w:rsid w:val="00686C63"/>
    <w:rsid w:val="006D2A1D"/>
    <w:rsid w:val="006D4C8A"/>
    <w:rsid w:val="006E22E5"/>
    <w:rsid w:val="006E26FB"/>
    <w:rsid w:val="00750D28"/>
    <w:rsid w:val="0075593D"/>
    <w:rsid w:val="00764080"/>
    <w:rsid w:val="007733E9"/>
    <w:rsid w:val="007A1381"/>
    <w:rsid w:val="007C6100"/>
    <w:rsid w:val="007D0716"/>
    <w:rsid w:val="00851725"/>
    <w:rsid w:val="00852795"/>
    <w:rsid w:val="00852B8E"/>
    <w:rsid w:val="008620B5"/>
    <w:rsid w:val="008664AB"/>
    <w:rsid w:val="008757CB"/>
    <w:rsid w:val="008A4160"/>
    <w:rsid w:val="008A6DF7"/>
    <w:rsid w:val="008C2EE1"/>
    <w:rsid w:val="008E55CA"/>
    <w:rsid w:val="00911F17"/>
    <w:rsid w:val="009216B5"/>
    <w:rsid w:val="0094056A"/>
    <w:rsid w:val="00945026"/>
    <w:rsid w:val="009465FA"/>
    <w:rsid w:val="00976E22"/>
    <w:rsid w:val="00987622"/>
    <w:rsid w:val="009B1049"/>
    <w:rsid w:val="009D518D"/>
    <w:rsid w:val="009E5BAC"/>
    <w:rsid w:val="00A11168"/>
    <w:rsid w:val="00A273D0"/>
    <w:rsid w:val="00A84A5C"/>
    <w:rsid w:val="00B13608"/>
    <w:rsid w:val="00B14292"/>
    <w:rsid w:val="00B553CA"/>
    <w:rsid w:val="00B5758F"/>
    <w:rsid w:val="00B8771C"/>
    <w:rsid w:val="00BE6594"/>
    <w:rsid w:val="00C16CA7"/>
    <w:rsid w:val="00C22AFF"/>
    <w:rsid w:val="00C47AF2"/>
    <w:rsid w:val="00C54C10"/>
    <w:rsid w:val="00C876C6"/>
    <w:rsid w:val="00CE739B"/>
    <w:rsid w:val="00CF4175"/>
    <w:rsid w:val="00D711AE"/>
    <w:rsid w:val="00D837C2"/>
    <w:rsid w:val="00DA5C9B"/>
    <w:rsid w:val="00DB02A3"/>
    <w:rsid w:val="00E70AD5"/>
    <w:rsid w:val="00E82E84"/>
    <w:rsid w:val="00E924CC"/>
    <w:rsid w:val="00EB2D9C"/>
    <w:rsid w:val="00EB5B0F"/>
    <w:rsid w:val="00EC7617"/>
    <w:rsid w:val="00EE6A0E"/>
    <w:rsid w:val="00EF549A"/>
    <w:rsid w:val="00F332CA"/>
    <w:rsid w:val="00F50B19"/>
    <w:rsid w:val="00F73D34"/>
    <w:rsid w:val="00F91ADF"/>
    <w:rsid w:val="00FA12AA"/>
    <w:rsid w:val="00FE3193"/>
    <w:rsid w:val="33B48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8D9B"/>
  <w15:chartTrackingRefBased/>
  <w15:docId w15:val="{A001169A-A737-403E-8961-765C5529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0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12AA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A12A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777C6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77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7C6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E924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924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924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24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24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storiadomundo.com.br/idade-contemporanea/leis-nuremberg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cyclopedia.ushmm.org/content/pt-br/article/nuremberg-la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asilescola.uol.com.br/historiab/direta-j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926A37-DD17-40C4-B424-15272C40EA6C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999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Staudt</dc:creator>
  <cp:keywords/>
  <dc:description/>
  <cp:lastModifiedBy>User</cp:lastModifiedBy>
  <cp:revision>4</cp:revision>
  <dcterms:created xsi:type="dcterms:W3CDTF">2023-04-04T13:00:00Z</dcterms:created>
  <dcterms:modified xsi:type="dcterms:W3CDTF">2023-04-04T13:11:00Z</dcterms:modified>
</cp:coreProperties>
</file>